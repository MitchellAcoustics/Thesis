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024" w14:textId="3BD688D9" w:rsidR="008F7762" w:rsidRPr="00E445E8" w:rsidRDefault="00377520" w:rsidP="008F7762">
      <w:pPr>
        <w:pStyle w:val="Title"/>
        <w:spacing w:before="240"/>
        <w:rPr>
          <w:caps/>
          <w:color w:val="auto"/>
          <w:lang w:val="en-GB"/>
        </w:rPr>
      </w:pPr>
      <w:bookmarkStart w:id="0" w:name="_MacBuGuideStaticData_560V"/>
      <w:bookmarkStart w:id="1" w:name="_MacBuGuideStaticData_11280V"/>
      <w:bookmarkStart w:id="2" w:name="_MacBuGuideStaticData_520H"/>
      <w:del w:id="3" w:author="Mitchell, Andrew" w:date="2020-05-15T10:08:00Z">
        <w:r w:rsidRPr="00E445E8" w:rsidDel="00514FCD">
          <w:rPr>
            <w:caps/>
            <w:noProof/>
            <w:color w:val="auto"/>
            <w:sz w:val="48"/>
            <w:szCs w:val="48"/>
            <w:lang w:val="en-GB" w:eastAsia="en-US"/>
          </w:rPr>
          <w:drawing>
            <wp:anchor distT="0" distB="0" distL="114300" distR="114300" simplePos="0" relativeHeight="251644928" behindDoc="0" locked="0" layoutInCell="1" allowOverlap="1" wp14:anchorId="04720336" wp14:editId="304CC5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96000" cy="1452737"/>
              <wp:effectExtent l="0" t="0" r="0" b="0"/>
              <wp:wrapThrough wrapText="bothSides">
                <wp:wrapPolygon edited="0">
                  <wp:start x="0" y="0"/>
                  <wp:lineTo x="0" y="21156"/>
                  <wp:lineTo x="21524" y="21156"/>
                  <wp:lineTo x="21524" y="0"/>
                  <wp:lineTo x="0" y="0"/>
                </wp:wrapPolygon>
              </wp:wrapThrough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ackUPportrait.eps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6000" cy="1452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961EE" w:rsidRPr="00E445E8" w:rsidDel="00514FCD">
          <w:rPr>
            <w:caps/>
            <w:noProof/>
            <w:color w:val="auto"/>
            <w:sz w:val="48"/>
            <w:szCs w:val="48"/>
            <w:lang w:val="en-GB" w:eastAsia="en-US"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6D1154AF" wp14:editId="777FA66B">
                  <wp:simplePos x="0" y="0"/>
                  <wp:positionH relativeFrom="page">
                    <wp:posOffset>355600</wp:posOffset>
                  </wp:positionH>
                  <wp:positionV relativeFrom="page">
                    <wp:posOffset>341630</wp:posOffset>
                  </wp:positionV>
                  <wp:extent cx="3810635" cy="575310"/>
                  <wp:effectExtent l="0" t="0" r="0" b="8890"/>
                  <wp:wrapThrough wrapText="bothSides">
                    <wp:wrapPolygon edited="0">
                      <wp:start x="144" y="0"/>
                      <wp:lineTo x="144" y="20980"/>
                      <wp:lineTo x="21308" y="20980"/>
                      <wp:lineTo x="21308" y="0"/>
                      <wp:lineTo x="144" y="0"/>
                    </wp:wrapPolygon>
                  </wp:wrapThrough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0635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A1C17" w14:textId="77777777" w:rsidR="004961EE" w:rsidRPr="00895320" w:rsidRDefault="004961EE" w:rsidP="0060685A">
                              <w:r w:rsidRPr="00895320">
                                <w:t>LONDON’S GLOBAL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1154AF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28pt;margin-top:26.9pt;width:300.05pt;height:45.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" filled="f" stroked="f">
                  <v:textbox>
                    <w:txbxContent>
                      <w:p w14:paraId="321A1C17" w14:textId="77777777" w:rsidR="004961EE" w:rsidRPr="00895320" w:rsidRDefault="004961EE" w:rsidP="0060685A">
                        <w:r w:rsidRPr="00895320">
                          <w:t>LONDON’S GLOBAL UNIVERSITY</w:t>
                        </w:r>
                      </w:p>
                    </w:txbxContent>
                  </v:textbox>
                  <w10:wrap type="through" anchorx="page" anchory="page"/>
                </v:shape>
              </w:pict>
            </mc:Fallback>
          </mc:AlternateContent>
        </w:r>
      </w:del>
      <w:bookmarkEnd w:id="0"/>
      <w:bookmarkEnd w:id="1"/>
      <w:bookmarkEnd w:id="2"/>
      <w:r w:rsidR="008F7762" w:rsidRPr="00E445E8">
        <w:rPr>
          <w:color w:val="auto"/>
          <w:lang w:val="en-GB"/>
        </w:rPr>
        <w:t>Machine Learning and Regression Modelling of Dynamic Urban Soundscapes: A multilevel approach</w:t>
      </w:r>
    </w:p>
    <w:p w14:paraId="4B3BA88E" w14:textId="5CCFF7BB" w:rsidR="007E0BE5" w:rsidRPr="00E445E8" w:rsidRDefault="007E0BE5" w:rsidP="007E0BE5">
      <w:pPr>
        <w:pStyle w:val="Subtitle"/>
        <w:rPr>
          <w:lang w:val="en-GB"/>
        </w:rPr>
      </w:pPr>
      <w:r w:rsidRPr="00E445E8">
        <w:rPr>
          <w:lang w:val="en-GB"/>
        </w:rPr>
        <w:t xml:space="preserve">Thesis Outline </w:t>
      </w:r>
      <w:r w:rsidRPr="00E445E8">
        <w:rPr>
          <w:lang w:val="en-GB"/>
        </w:rPr>
        <w:tab/>
        <w:t>–</w:t>
      </w:r>
      <w:r w:rsidRPr="00E445E8">
        <w:rPr>
          <w:lang w:val="en-GB"/>
        </w:rPr>
        <w:tab/>
        <w:t xml:space="preserve"> Andrew Mitchell</w:t>
      </w:r>
    </w:p>
    <w:p w14:paraId="210B709E" w14:textId="0E42D857" w:rsidR="001931AA" w:rsidRPr="00E445E8" w:rsidRDefault="001931AA" w:rsidP="001F6B99">
      <w:pPr>
        <w:pStyle w:val="Heading1"/>
        <w:rPr>
          <w:lang w:val="en-GB"/>
        </w:rPr>
      </w:pPr>
      <w:r w:rsidRPr="00E445E8">
        <w:rPr>
          <w:lang w:val="en-GB"/>
        </w:rPr>
        <w:t>Introduct</w:t>
      </w:r>
      <w:r w:rsidR="00C97E6F" w:rsidRPr="00E445E8">
        <w:rPr>
          <w:lang w:val="en-GB"/>
        </w:rPr>
        <w:t>ion</w:t>
      </w:r>
    </w:p>
    <w:p w14:paraId="74DBE444" w14:textId="4E6FC4C3" w:rsidR="00853D33" w:rsidRPr="00E445E8" w:rsidRDefault="00853D33" w:rsidP="0015146E">
      <w:pPr>
        <w:pStyle w:val="Heading2"/>
        <w:rPr>
          <w:lang w:val="en-GB"/>
        </w:rPr>
      </w:pPr>
      <w:r w:rsidRPr="00E445E8">
        <w:rPr>
          <w:lang w:val="en-GB"/>
        </w:rPr>
        <w:t>Research Summary</w:t>
      </w:r>
    </w:p>
    <w:p w14:paraId="5AA0C02F" w14:textId="48685C0D" w:rsidR="00853D33" w:rsidRPr="00E445E8" w:rsidRDefault="00853D33" w:rsidP="0015146E">
      <w:pPr>
        <w:pStyle w:val="Heading2"/>
        <w:rPr>
          <w:lang w:val="en-GB"/>
        </w:rPr>
      </w:pPr>
      <w:r w:rsidRPr="00E445E8">
        <w:rPr>
          <w:lang w:val="en-GB"/>
        </w:rPr>
        <w:t>The SSID Project</w:t>
      </w:r>
    </w:p>
    <w:p w14:paraId="66A03F4E" w14:textId="7F6B5978" w:rsidR="00853D33" w:rsidRPr="00E445E8" w:rsidRDefault="00853D33" w:rsidP="00853D33">
      <w:pPr>
        <w:pStyle w:val="Heading3"/>
        <w:rPr>
          <w:lang w:val="en-GB"/>
        </w:rPr>
      </w:pPr>
      <w:r w:rsidRPr="00E445E8">
        <w:rPr>
          <w:lang w:val="en-GB"/>
        </w:rPr>
        <w:t>Project collaborators</w:t>
      </w:r>
    </w:p>
    <w:p w14:paraId="56856505" w14:textId="56B834E0" w:rsidR="0015146E" w:rsidRPr="00E445E8" w:rsidRDefault="00853D33" w:rsidP="0015146E">
      <w:pPr>
        <w:pStyle w:val="Heading3"/>
        <w:rPr>
          <w:lang w:val="en-GB"/>
        </w:rPr>
      </w:pPr>
      <w:r w:rsidRPr="00E445E8">
        <w:rPr>
          <w:lang w:val="en-GB"/>
        </w:rPr>
        <w:t>Motivation for the SSID Project</w:t>
      </w:r>
    </w:p>
    <w:p w14:paraId="73D1659E" w14:textId="1578B782" w:rsidR="0015146E" w:rsidRPr="00E445E8" w:rsidRDefault="0015146E" w:rsidP="0015146E">
      <w:pPr>
        <w:pStyle w:val="Heading2"/>
        <w:rPr>
          <w:lang w:val="en-GB"/>
        </w:rPr>
      </w:pPr>
      <w:r w:rsidRPr="00E445E8">
        <w:rPr>
          <w:lang w:val="en-GB"/>
        </w:rPr>
        <w:t>Research Aims</w:t>
      </w:r>
    </w:p>
    <w:p w14:paraId="5324C19B" w14:textId="2349BAEE" w:rsidR="0015146E" w:rsidRPr="00E445E8" w:rsidRDefault="00936093" w:rsidP="0015146E">
      <w:pPr>
        <w:pStyle w:val="Heading2"/>
        <w:rPr>
          <w:lang w:val="en-GB"/>
        </w:rPr>
      </w:pPr>
      <w:r w:rsidRPr="00E445E8">
        <w:rPr>
          <w:lang w:val="en-GB"/>
        </w:rPr>
        <w:t>Soundscape Indices and Metrics</w:t>
      </w:r>
    </w:p>
    <w:p w14:paraId="5E9513AD" w14:textId="3706ECED" w:rsidR="00936093" w:rsidRPr="00E445E8" w:rsidRDefault="00936093" w:rsidP="0015146E">
      <w:pPr>
        <w:pStyle w:val="Heading2"/>
        <w:rPr>
          <w:lang w:val="en-GB"/>
        </w:rPr>
      </w:pPr>
      <w:r w:rsidRPr="00E445E8">
        <w:rPr>
          <w:lang w:val="en-GB"/>
        </w:rPr>
        <w:t>Application of SSID</w:t>
      </w:r>
    </w:p>
    <w:p w14:paraId="1FBC1E0F" w14:textId="2883648D" w:rsidR="00561802" w:rsidRPr="00E445E8" w:rsidRDefault="00561802" w:rsidP="0015146E">
      <w:pPr>
        <w:pStyle w:val="Heading2"/>
        <w:rPr>
          <w:lang w:val="en-GB"/>
        </w:rPr>
      </w:pPr>
      <w:r w:rsidRPr="00E445E8">
        <w:rPr>
          <w:lang w:val="en-GB"/>
        </w:rPr>
        <w:t>Summary of Novel Research</w:t>
      </w:r>
    </w:p>
    <w:p w14:paraId="53B531EA" w14:textId="6705ED4F" w:rsidR="00561802" w:rsidRPr="00E445E8" w:rsidRDefault="00561802" w:rsidP="0015146E">
      <w:pPr>
        <w:pStyle w:val="Heading2"/>
        <w:rPr>
          <w:lang w:val="en-GB"/>
        </w:rPr>
      </w:pPr>
      <w:r w:rsidRPr="00E445E8">
        <w:rPr>
          <w:lang w:val="en-GB"/>
        </w:rPr>
        <w:t>Chapter Summary and Thesis Overview</w:t>
      </w:r>
    </w:p>
    <w:p w14:paraId="0A243010" w14:textId="5C060E4F" w:rsidR="001931AA" w:rsidRPr="00E445E8" w:rsidRDefault="001931AA" w:rsidP="001F6B99">
      <w:pPr>
        <w:pStyle w:val="Heading1"/>
        <w:rPr>
          <w:lang w:val="en-GB"/>
        </w:rPr>
      </w:pPr>
      <w:r w:rsidRPr="00E445E8">
        <w:rPr>
          <w:lang w:val="en-GB"/>
        </w:rPr>
        <w:t>Literature Review</w:t>
      </w:r>
    </w:p>
    <w:p w14:paraId="0DE3AF23" w14:textId="35CDAE4E" w:rsidR="00853D33" w:rsidRPr="00E445E8" w:rsidRDefault="00853D33" w:rsidP="0015146E">
      <w:pPr>
        <w:pStyle w:val="Heading2"/>
        <w:rPr>
          <w:lang w:val="en-GB"/>
        </w:rPr>
      </w:pPr>
      <w:r w:rsidRPr="00E445E8">
        <w:rPr>
          <w:lang w:val="en-GB"/>
        </w:rPr>
        <w:t>Impact of Urban Noise on Health and Well-being</w:t>
      </w:r>
    </w:p>
    <w:p w14:paraId="2EA4A534" w14:textId="768130B1" w:rsidR="00561802" w:rsidRPr="00E445E8" w:rsidRDefault="00CA020C" w:rsidP="0015146E">
      <w:pPr>
        <w:pStyle w:val="Heading2"/>
        <w:rPr>
          <w:lang w:val="en-GB"/>
        </w:rPr>
      </w:pPr>
      <w:r w:rsidRPr="00E445E8">
        <w:rPr>
          <w:lang w:val="en-GB"/>
        </w:rPr>
        <w:t>Current Methods of Assessing and Addressing Urban Noise</w:t>
      </w:r>
    </w:p>
    <w:p w14:paraId="5535F5C1" w14:textId="7F93C82D" w:rsidR="00CA020C" w:rsidRPr="00E445E8" w:rsidRDefault="00CA020C" w:rsidP="00CA020C">
      <w:pPr>
        <w:pStyle w:val="Heading3"/>
        <w:rPr>
          <w:lang w:val="en-GB"/>
        </w:rPr>
      </w:pPr>
      <w:r w:rsidRPr="00E445E8">
        <w:rPr>
          <w:lang w:val="en-GB"/>
        </w:rPr>
        <w:t>Acoustical Parameters</w:t>
      </w:r>
    </w:p>
    <w:p w14:paraId="63736666" w14:textId="1BD82AFD" w:rsidR="00CA020C" w:rsidRPr="00E445E8" w:rsidRDefault="00CA020C" w:rsidP="00CA020C">
      <w:pPr>
        <w:pStyle w:val="Heading3"/>
        <w:rPr>
          <w:lang w:val="en-GB"/>
        </w:rPr>
      </w:pPr>
      <w:r w:rsidRPr="00E445E8">
        <w:rPr>
          <w:lang w:val="en-GB"/>
        </w:rPr>
        <w:t>EU Noise Mapping</w:t>
      </w:r>
    </w:p>
    <w:p w14:paraId="4EF5FF28" w14:textId="0B9A2657" w:rsidR="00CA020C" w:rsidRDefault="00CA020C" w:rsidP="00CA020C">
      <w:pPr>
        <w:pStyle w:val="Heading3"/>
        <w:rPr>
          <w:ins w:id="4" w:author="Mitchell, Andrew" w:date="2021-05-30T13:00:00Z"/>
          <w:lang w:val="en-GB"/>
        </w:rPr>
      </w:pPr>
      <w:r w:rsidRPr="00E445E8">
        <w:rPr>
          <w:lang w:val="en-GB"/>
        </w:rPr>
        <w:t>Shortcomings</w:t>
      </w:r>
    </w:p>
    <w:p w14:paraId="33BD987F" w14:textId="2A7398E3" w:rsidR="00682A11" w:rsidRPr="00A1687C" w:rsidRDefault="00682A11" w:rsidP="00682A11">
      <w:pPr>
        <w:pStyle w:val="Heading2"/>
        <w:rPr>
          <w:highlight w:val="yellow"/>
          <w:lang w:val="en-GB"/>
          <w:rPrChange w:id="5" w:author="Mitchell, Andrew" w:date="2021-05-30T13:00:00Z">
            <w:rPr>
              <w:lang w:val="en-GB"/>
            </w:rPr>
          </w:rPrChange>
        </w:rPr>
        <w:pPrChange w:id="6" w:author="Mitchell, Andrew" w:date="2021-05-30T13:00:00Z">
          <w:pPr>
            <w:pStyle w:val="Heading3"/>
          </w:pPr>
        </w:pPrChange>
      </w:pPr>
      <w:ins w:id="7" w:author="Mitchell, Andrew" w:date="2021-05-30T13:00:00Z">
        <w:r w:rsidRPr="00A1687C">
          <w:rPr>
            <w:highlight w:val="yellow"/>
            <w:lang w:val="en-GB"/>
            <w:rPrChange w:id="8" w:author="Mitchell, Andrew" w:date="2021-05-30T13:00:00Z">
              <w:rPr>
                <w:lang w:val="en-GB"/>
              </w:rPr>
            </w:rPrChange>
          </w:rPr>
          <w:t>Noise Complaints</w:t>
        </w:r>
      </w:ins>
    </w:p>
    <w:p w14:paraId="6F5FCEB4" w14:textId="03D5AF93" w:rsidR="00EE52EC" w:rsidRPr="00E445E8" w:rsidRDefault="0000060D" w:rsidP="0015146E">
      <w:pPr>
        <w:pStyle w:val="Heading2"/>
        <w:rPr>
          <w:lang w:val="en-GB"/>
        </w:rPr>
      </w:pPr>
      <w:r w:rsidRPr="00E445E8">
        <w:rPr>
          <w:lang w:val="en-GB"/>
        </w:rPr>
        <w:t>Soundscape Studies</w:t>
      </w:r>
    </w:p>
    <w:p w14:paraId="1D661D93" w14:textId="5E976221" w:rsidR="00EE52EC" w:rsidRPr="00E445E8" w:rsidRDefault="00576B01" w:rsidP="00853D33">
      <w:pPr>
        <w:pStyle w:val="Heading3"/>
        <w:rPr>
          <w:lang w:val="en-GB"/>
        </w:rPr>
      </w:pPr>
      <w:r w:rsidRPr="00E445E8">
        <w:rPr>
          <w:lang w:val="en-GB"/>
        </w:rPr>
        <w:t>World Soundscape Project</w:t>
      </w:r>
    </w:p>
    <w:p w14:paraId="5CB98898" w14:textId="0EBB18DA" w:rsidR="00EE52EC" w:rsidRPr="00E445E8" w:rsidRDefault="0000060D" w:rsidP="00853D33">
      <w:pPr>
        <w:pStyle w:val="Heading3"/>
        <w:rPr>
          <w:lang w:val="en-GB"/>
        </w:rPr>
      </w:pPr>
      <w:r w:rsidRPr="00E445E8">
        <w:rPr>
          <w:lang w:val="en-GB"/>
        </w:rPr>
        <w:t>Swedish Soundscape</w:t>
      </w:r>
      <w:r w:rsidR="001A1C94" w:rsidRPr="00E445E8">
        <w:rPr>
          <w:lang w:val="en-GB"/>
        </w:rPr>
        <w:t xml:space="preserve"> Quality Protocol</w:t>
      </w:r>
    </w:p>
    <w:p w14:paraId="3AB50B95" w14:textId="07292D4E" w:rsidR="001A1C94" w:rsidRPr="00E445E8" w:rsidRDefault="001A1C94" w:rsidP="001A1C94">
      <w:pPr>
        <w:pStyle w:val="Heading3"/>
        <w:rPr>
          <w:lang w:val="en-GB"/>
        </w:rPr>
      </w:pPr>
      <w:r w:rsidRPr="00E445E8">
        <w:rPr>
          <w:lang w:val="en-GB"/>
        </w:rPr>
        <w:t>ISO Standards</w:t>
      </w:r>
    </w:p>
    <w:p w14:paraId="459564F4" w14:textId="42770AA0" w:rsidR="00DF51ED" w:rsidRPr="00E445E8" w:rsidRDefault="00DF51ED" w:rsidP="0015146E">
      <w:pPr>
        <w:pStyle w:val="Heading2"/>
        <w:rPr>
          <w:lang w:val="en-GB"/>
        </w:rPr>
      </w:pPr>
      <w:r w:rsidRPr="00E445E8">
        <w:rPr>
          <w:lang w:val="en-GB"/>
        </w:rPr>
        <w:t>Existing Predictive Models</w:t>
      </w:r>
    </w:p>
    <w:p w14:paraId="6BDF65B4" w14:textId="4C9B1EE0" w:rsidR="00DF51ED" w:rsidRPr="00E445E8" w:rsidRDefault="00DF51ED" w:rsidP="001F6B99">
      <w:pPr>
        <w:pStyle w:val="Heading1"/>
        <w:rPr>
          <w:lang w:val="en-GB"/>
        </w:rPr>
      </w:pPr>
      <w:r w:rsidRPr="00E445E8">
        <w:rPr>
          <w:lang w:val="en-GB"/>
        </w:rPr>
        <w:t>Methods</w:t>
      </w:r>
    </w:p>
    <w:p w14:paraId="5F294078" w14:textId="503299AB" w:rsidR="00DF51ED" w:rsidRPr="00E445E8" w:rsidRDefault="00DF51ED" w:rsidP="0015146E">
      <w:pPr>
        <w:pStyle w:val="Heading2"/>
        <w:rPr>
          <w:lang w:val="en-GB"/>
        </w:rPr>
      </w:pPr>
      <w:r w:rsidRPr="00E445E8">
        <w:rPr>
          <w:lang w:val="en-GB"/>
        </w:rPr>
        <w:t>Data Collection</w:t>
      </w:r>
      <w:ins w:id="9" w:author="Mitchell, Andrew" w:date="2021-05-30T12:42:00Z">
        <w:r w:rsidR="006E42DC">
          <w:rPr>
            <w:lang w:val="en-GB"/>
          </w:rPr>
          <w:t xml:space="preserve"> (</w:t>
        </w:r>
        <w:r w:rsidR="006E42DC" w:rsidRPr="006E42DC">
          <w:rPr>
            <w:highlight w:val="yellow"/>
            <w:lang w:val="en-GB"/>
            <w:rPrChange w:id="10" w:author="Mitchell, Andrew" w:date="2021-05-30T12:42:00Z">
              <w:rPr>
                <w:lang w:val="en-GB"/>
              </w:rPr>
            </w:rPrChange>
          </w:rPr>
          <w:t>SSID Protocol</w:t>
        </w:r>
        <w:r w:rsidR="006E42DC">
          <w:rPr>
            <w:lang w:val="en-GB"/>
          </w:rPr>
          <w:t>)</w:t>
        </w:r>
      </w:ins>
    </w:p>
    <w:p w14:paraId="0765B760" w14:textId="3C74C566" w:rsidR="00DF51ED" w:rsidRPr="00E445E8" w:rsidRDefault="00DF51ED" w:rsidP="00853D33">
      <w:pPr>
        <w:pStyle w:val="Heading3"/>
        <w:rPr>
          <w:lang w:val="en-GB"/>
        </w:rPr>
      </w:pPr>
      <w:r w:rsidRPr="00E445E8">
        <w:rPr>
          <w:lang w:val="en-GB"/>
        </w:rPr>
        <w:t>Spatial Recording</w:t>
      </w:r>
    </w:p>
    <w:p w14:paraId="66C5B564" w14:textId="02C62355" w:rsidR="00DF51ED" w:rsidRPr="00E445E8" w:rsidRDefault="00DF51ED" w:rsidP="00853D33">
      <w:pPr>
        <w:pStyle w:val="Heading3"/>
        <w:rPr>
          <w:lang w:val="en-GB"/>
        </w:rPr>
      </w:pPr>
      <w:r w:rsidRPr="00E445E8">
        <w:rPr>
          <w:lang w:val="en-GB"/>
        </w:rPr>
        <w:t>Ambisonic Encoding</w:t>
      </w:r>
    </w:p>
    <w:p w14:paraId="06462D94" w14:textId="1B0DAE30" w:rsidR="00DF51ED" w:rsidRPr="00E445E8" w:rsidRDefault="00DF51ED" w:rsidP="00853D33">
      <w:pPr>
        <w:pStyle w:val="Heading3"/>
        <w:rPr>
          <w:lang w:val="en-GB"/>
        </w:rPr>
      </w:pPr>
      <w:r w:rsidRPr="00E445E8">
        <w:rPr>
          <w:lang w:val="en-GB"/>
        </w:rPr>
        <w:t>Lab Design?</w:t>
      </w:r>
    </w:p>
    <w:p w14:paraId="76E030DD" w14:textId="763013BE" w:rsidR="00DF51ED" w:rsidRPr="00E445E8" w:rsidRDefault="00DF51ED" w:rsidP="00853D33">
      <w:pPr>
        <w:pStyle w:val="Heading3"/>
        <w:rPr>
          <w:lang w:val="en-GB"/>
        </w:rPr>
      </w:pPr>
      <w:r w:rsidRPr="00E445E8">
        <w:rPr>
          <w:lang w:val="en-GB"/>
        </w:rPr>
        <w:t>VR Reproduction</w:t>
      </w:r>
    </w:p>
    <w:p w14:paraId="2D725DFB" w14:textId="625F825D" w:rsidR="00DF51ED" w:rsidRPr="00E445E8" w:rsidRDefault="00DF51ED" w:rsidP="0015146E">
      <w:pPr>
        <w:pStyle w:val="Heading2"/>
        <w:rPr>
          <w:lang w:val="en-GB"/>
        </w:rPr>
      </w:pPr>
      <w:r w:rsidRPr="00E445E8">
        <w:rPr>
          <w:lang w:val="en-GB"/>
        </w:rPr>
        <w:t>Questionnaire</w:t>
      </w:r>
    </w:p>
    <w:p w14:paraId="6FA587FB" w14:textId="77777777" w:rsidR="003265B2" w:rsidRPr="00E445E8" w:rsidRDefault="003265B2" w:rsidP="003265B2">
      <w:pPr>
        <w:pStyle w:val="Heading2"/>
        <w:rPr>
          <w:lang w:val="en-GB"/>
        </w:rPr>
      </w:pPr>
      <w:r w:rsidRPr="00E445E8">
        <w:rPr>
          <w:lang w:val="en-GB"/>
        </w:rPr>
        <w:lastRenderedPageBreak/>
        <w:t xml:space="preserve">Psychoacoustics and Auditory Perception </w:t>
      </w:r>
    </w:p>
    <w:p w14:paraId="3C5EAB62" w14:textId="11BC050E" w:rsidR="003265B2" w:rsidRPr="00E445E8" w:rsidRDefault="003265B2" w:rsidP="003265B2">
      <w:pPr>
        <w:pStyle w:val="Heading3"/>
        <w:rPr>
          <w:lang w:val="en-GB"/>
        </w:rPr>
      </w:pPr>
      <w:r w:rsidRPr="00E445E8">
        <w:rPr>
          <w:lang w:val="en-GB"/>
        </w:rPr>
        <w:t>Psychoacoustic Parameters</w:t>
      </w:r>
    </w:p>
    <w:p w14:paraId="751AAE1E" w14:textId="7DFEB985" w:rsidR="00FA1E78" w:rsidRPr="00E445E8" w:rsidRDefault="00FA1E78" w:rsidP="00FA1E78">
      <w:pPr>
        <w:pStyle w:val="Heading3"/>
        <w:rPr>
          <w:lang w:val="en-GB"/>
        </w:rPr>
      </w:pPr>
      <w:r w:rsidRPr="00E445E8">
        <w:rPr>
          <w:lang w:val="en-GB"/>
        </w:rPr>
        <w:t>Feature Selection</w:t>
      </w:r>
    </w:p>
    <w:p w14:paraId="16E1AA8B" w14:textId="65671389" w:rsidR="003265B2" w:rsidRPr="00E445E8" w:rsidRDefault="003265B2" w:rsidP="003265B2">
      <w:pPr>
        <w:pStyle w:val="Heading2"/>
        <w:rPr>
          <w:lang w:val="en-GB"/>
        </w:rPr>
      </w:pPr>
      <w:r w:rsidRPr="00E445E8">
        <w:rPr>
          <w:lang w:val="en-GB"/>
        </w:rPr>
        <w:t>Machine Learning</w:t>
      </w:r>
      <w:ins w:id="11" w:author="Mitchell, Andrew" w:date="2020-05-14T11:42:00Z">
        <w:r w:rsidR="00521B0F">
          <w:rPr>
            <w:lang w:val="en-GB"/>
          </w:rPr>
          <w:t xml:space="preserve"> and Regression</w:t>
        </w:r>
      </w:ins>
      <w:r w:rsidRPr="00E445E8">
        <w:rPr>
          <w:lang w:val="en-GB"/>
        </w:rPr>
        <w:t xml:space="preserve"> Te</w:t>
      </w:r>
      <w:commentRangeStart w:id="12"/>
      <w:commentRangeStart w:id="13"/>
      <w:commentRangeStart w:id="14"/>
      <w:r w:rsidRPr="00E445E8">
        <w:rPr>
          <w:lang w:val="en-GB"/>
        </w:rPr>
        <w:t>chniques</w:t>
      </w:r>
      <w:commentRangeEnd w:id="12"/>
      <w:r w:rsidR="00196480">
        <w:rPr>
          <w:rStyle w:val="CommentReference"/>
          <w:rFonts w:eastAsiaTheme="minorEastAsia" w:cstheme="minorBidi"/>
          <w:lang w:val="en-GB"/>
        </w:rPr>
        <w:commentReference w:id="12"/>
      </w:r>
      <w:commentRangeEnd w:id="13"/>
      <w:r w:rsidR="008F1A75">
        <w:rPr>
          <w:rStyle w:val="CommentReference"/>
          <w:rFonts w:eastAsiaTheme="minorEastAsia" w:cstheme="minorBidi"/>
          <w:lang w:val="en-GB"/>
        </w:rPr>
        <w:commentReference w:id="13"/>
      </w:r>
      <w:commentRangeEnd w:id="14"/>
      <w:r w:rsidR="008F1A75">
        <w:rPr>
          <w:rStyle w:val="CommentReference"/>
          <w:rFonts w:eastAsiaTheme="minorEastAsia" w:cstheme="minorBidi"/>
          <w:lang w:val="en-GB"/>
        </w:rPr>
        <w:commentReference w:id="14"/>
      </w:r>
    </w:p>
    <w:p w14:paraId="575FCF89" w14:textId="0A5B2E25" w:rsidR="003265B2" w:rsidRPr="00E445E8" w:rsidRDefault="00FA1E78" w:rsidP="003265B2">
      <w:pPr>
        <w:pStyle w:val="Heading3"/>
        <w:rPr>
          <w:lang w:val="en-GB"/>
        </w:rPr>
      </w:pPr>
      <w:r w:rsidRPr="00E445E8">
        <w:rPr>
          <w:lang w:val="en-GB"/>
        </w:rPr>
        <w:t>Clustering Analysis</w:t>
      </w:r>
    </w:p>
    <w:p w14:paraId="69D3F594" w14:textId="77777777" w:rsidR="00F737F5" w:rsidRPr="00E445E8" w:rsidRDefault="00F737F5" w:rsidP="00F737F5">
      <w:pPr>
        <w:pStyle w:val="Heading3"/>
        <w:rPr>
          <w:lang w:val="en-GB"/>
        </w:rPr>
      </w:pPr>
      <w:r w:rsidRPr="00E445E8">
        <w:rPr>
          <w:lang w:val="en-GB"/>
        </w:rPr>
        <w:t>Modelling Likert-type Data</w:t>
      </w:r>
    </w:p>
    <w:p w14:paraId="03810B9B" w14:textId="77777777" w:rsidR="00F737F5" w:rsidRPr="00E445E8" w:rsidRDefault="00F737F5" w:rsidP="00F737F5">
      <w:pPr>
        <w:pStyle w:val="Heading4"/>
      </w:pPr>
      <w:r w:rsidRPr="00E445E8">
        <w:t>Multiple Linear Regression</w:t>
      </w:r>
    </w:p>
    <w:p w14:paraId="08A6EED0" w14:textId="77777777" w:rsidR="00F737F5" w:rsidRPr="00E445E8" w:rsidRDefault="00F737F5" w:rsidP="00F737F5">
      <w:pPr>
        <w:pStyle w:val="Heading4"/>
      </w:pPr>
      <w:r w:rsidRPr="00E445E8">
        <w:t>Ordinal Logistic Regression</w:t>
      </w:r>
    </w:p>
    <w:p w14:paraId="1A0FE9A8" w14:textId="3699D31B" w:rsidR="006F4425" w:rsidRPr="00E445E8" w:rsidRDefault="006F4425" w:rsidP="006F4425">
      <w:pPr>
        <w:pStyle w:val="Heading4"/>
      </w:pPr>
      <w:r w:rsidRPr="00E445E8">
        <w:t xml:space="preserve">Multi-output </w:t>
      </w:r>
      <w:r w:rsidR="00C87AF5" w:rsidRPr="00E445E8">
        <w:t>Regression</w:t>
      </w:r>
    </w:p>
    <w:p w14:paraId="4962D581" w14:textId="5820D158" w:rsidR="003265B2" w:rsidRPr="00E445E8" w:rsidRDefault="00F737F5" w:rsidP="00B45FB1">
      <w:pPr>
        <w:pStyle w:val="Heading3"/>
        <w:rPr>
          <w:lang w:val="en-GB"/>
        </w:rPr>
      </w:pPr>
      <w:r w:rsidRPr="00E445E8">
        <w:rPr>
          <w:lang w:val="en-GB"/>
        </w:rPr>
        <w:t xml:space="preserve">Multi-level </w:t>
      </w:r>
      <w:r w:rsidR="00B45FB1" w:rsidRPr="00E445E8">
        <w:rPr>
          <w:lang w:val="en-GB"/>
        </w:rPr>
        <w:t>Models</w:t>
      </w:r>
    </w:p>
    <w:p w14:paraId="7AA070AC" w14:textId="38891329" w:rsidR="00DF51ED" w:rsidRPr="006A0820" w:rsidRDefault="00DF51ED" w:rsidP="001F6B99">
      <w:pPr>
        <w:pStyle w:val="Heading1"/>
        <w:rPr>
          <w:strike/>
          <w:lang w:val="en-GB"/>
          <w:rPrChange w:id="15" w:author="Mitchell, Andrew" w:date="2021-05-30T12:40:00Z">
            <w:rPr>
              <w:lang w:val="en-GB"/>
            </w:rPr>
          </w:rPrChange>
        </w:rPr>
      </w:pPr>
      <w:r w:rsidRPr="006A0820">
        <w:rPr>
          <w:strike/>
          <w:lang w:val="en-GB"/>
          <w:rPrChange w:id="16" w:author="Mitchell, Andrew" w:date="2021-05-30T12:40:00Z">
            <w:rPr>
              <w:lang w:val="en-GB"/>
            </w:rPr>
          </w:rPrChange>
        </w:rPr>
        <w:t>Key Chapter:</w:t>
      </w:r>
      <w:r w:rsidR="00057124" w:rsidRPr="006A0820">
        <w:rPr>
          <w:strike/>
          <w:lang w:val="en-GB"/>
          <w:rPrChange w:id="17" w:author="Mitchell, Andrew" w:date="2021-05-30T12:40:00Z">
            <w:rPr>
              <w:lang w:val="en-GB"/>
            </w:rPr>
          </w:rPrChange>
        </w:rPr>
        <w:t xml:space="preserve"> </w:t>
      </w:r>
      <w:r w:rsidR="003C0E3B" w:rsidRPr="006A0820">
        <w:rPr>
          <w:strike/>
          <w:lang w:val="en-GB"/>
          <w:rPrChange w:id="18" w:author="Mitchell, Andrew" w:date="2021-05-30T12:40:00Z">
            <w:rPr>
              <w:lang w:val="en-GB"/>
            </w:rPr>
          </w:rPrChange>
        </w:rPr>
        <w:t>Characterizing</w:t>
      </w:r>
      <w:r w:rsidR="00057124" w:rsidRPr="006A0820">
        <w:rPr>
          <w:strike/>
          <w:lang w:val="en-GB"/>
          <w:rPrChange w:id="19" w:author="Mitchell, Andrew" w:date="2021-05-30T12:40:00Z">
            <w:rPr>
              <w:lang w:val="en-GB"/>
            </w:rPr>
          </w:rPrChange>
        </w:rPr>
        <w:t xml:space="preserve"> the </w:t>
      </w:r>
      <w:r w:rsidR="00297F1B" w:rsidRPr="006A0820">
        <w:rPr>
          <w:strike/>
          <w:lang w:val="en-GB"/>
          <w:rPrChange w:id="20" w:author="Mitchell, Andrew" w:date="2021-05-30T12:40:00Z">
            <w:rPr>
              <w:lang w:val="en-GB"/>
            </w:rPr>
          </w:rPrChange>
        </w:rPr>
        <w:t>T</w:t>
      </w:r>
      <w:r w:rsidR="00057124" w:rsidRPr="006A0820">
        <w:rPr>
          <w:strike/>
          <w:lang w:val="en-GB"/>
          <w:rPrChange w:id="21" w:author="Mitchell, Andrew" w:date="2021-05-30T12:40:00Z">
            <w:rPr>
              <w:lang w:val="en-GB"/>
            </w:rPr>
          </w:rPrChange>
        </w:rPr>
        <w:t xml:space="preserve">emporal </w:t>
      </w:r>
      <w:r w:rsidR="00297F1B" w:rsidRPr="006A0820">
        <w:rPr>
          <w:strike/>
          <w:lang w:val="en-GB"/>
          <w:rPrChange w:id="22" w:author="Mitchell, Andrew" w:date="2021-05-30T12:40:00Z">
            <w:rPr>
              <w:lang w:val="en-GB"/>
            </w:rPr>
          </w:rPrChange>
        </w:rPr>
        <w:t>B</w:t>
      </w:r>
      <w:r w:rsidR="00057124" w:rsidRPr="006A0820">
        <w:rPr>
          <w:strike/>
          <w:lang w:val="en-GB"/>
          <w:rPrChange w:id="23" w:author="Mitchell, Andrew" w:date="2021-05-30T12:40:00Z">
            <w:rPr>
              <w:lang w:val="en-GB"/>
            </w:rPr>
          </w:rPrChange>
        </w:rPr>
        <w:t>ehavio</w:t>
      </w:r>
      <w:r w:rsidR="00297F1B" w:rsidRPr="006A0820">
        <w:rPr>
          <w:strike/>
          <w:lang w:val="en-GB"/>
          <w:rPrChange w:id="24" w:author="Mitchell, Andrew" w:date="2021-05-30T12:40:00Z">
            <w:rPr>
              <w:lang w:val="en-GB"/>
            </w:rPr>
          </w:rPrChange>
        </w:rPr>
        <w:t>u</w:t>
      </w:r>
      <w:r w:rsidR="00057124" w:rsidRPr="006A0820">
        <w:rPr>
          <w:strike/>
          <w:lang w:val="en-GB"/>
          <w:rPrChange w:id="25" w:author="Mitchell, Andrew" w:date="2021-05-30T12:40:00Z">
            <w:rPr>
              <w:lang w:val="en-GB"/>
            </w:rPr>
          </w:rPrChange>
        </w:rPr>
        <w:t xml:space="preserve">r of </w:t>
      </w:r>
      <w:r w:rsidR="00297F1B" w:rsidRPr="006A0820">
        <w:rPr>
          <w:strike/>
          <w:lang w:val="en-GB"/>
          <w:rPrChange w:id="26" w:author="Mitchell, Andrew" w:date="2021-05-30T12:40:00Z">
            <w:rPr>
              <w:lang w:val="en-GB"/>
            </w:rPr>
          </w:rPrChange>
        </w:rPr>
        <w:t>D</w:t>
      </w:r>
      <w:r w:rsidR="00057124" w:rsidRPr="006A0820">
        <w:rPr>
          <w:strike/>
          <w:lang w:val="en-GB"/>
          <w:rPrChange w:id="27" w:author="Mitchell, Andrew" w:date="2021-05-30T12:40:00Z">
            <w:rPr>
              <w:lang w:val="en-GB"/>
            </w:rPr>
          </w:rPrChange>
        </w:rPr>
        <w:t xml:space="preserve">ynamic </w:t>
      </w:r>
      <w:r w:rsidR="00297F1B" w:rsidRPr="006A0820">
        <w:rPr>
          <w:strike/>
          <w:lang w:val="en-GB"/>
          <w:rPrChange w:id="28" w:author="Mitchell, Andrew" w:date="2021-05-30T12:40:00Z">
            <w:rPr>
              <w:lang w:val="en-GB"/>
            </w:rPr>
          </w:rPrChange>
        </w:rPr>
        <w:t>U</w:t>
      </w:r>
      <w:r w:rsidR="00057124" w:rsidRPr="006A0820">
        <w:rPr>
          <w:strike/>
          <w:lang w:val="en-GB"/>
          <w:rPrChange w:id="29" w:author="Mitchell, Andrew" w:date="2021-05-30T12:40:00Z">
            <w:rPr>
              <w:lang w:val="en-GB"/>
            </w:rPr>
          </w:rPrChange>
        </w:rPr>
        <w:t xml:space="preserve">rban </w:t>
      </w:r>
      <w:r w:rsidR="00297F1B" w:rsidRPr="006A0820">
        <w:rPr>
          <w:strike/>
          <w:lang w:val="en-GB"/>
          <w:rPrChange w:id="30" w:author="Mitchell, Andrew" w:date="2021-05-30T12:40:00Z">
            <w:rPr>
              <w:lang w:val="en-GB"/>
            </w:rPr>
          </w:rPrChange>
        </w:rPr>
        <w:t>S</w:t>
      </w:r>
      <w:r w:rsidR="00057124" w:rsidRPr="006A0820">
        <w:rPr>
          <w:strike/>
          <w:lang w:val="en-GB"/>
          <w:rPrChange w:id="31" w:author="Mitchell, Andrew" w:date="2021-05-30T12:40:00Z">
            <w:rPr>
              <w:lang w:val="en-GB"/>
            </w:rPr>
          </w:rPrChange>
        </w:rPr>
        <w:t>oundscapes</w:t>
      </w:r>
    </w:p>
    <w:p w14:paraId="233B3F82" w14:textId="7D6F2A4C" w:rsidR="00DF51ED" w:rsidRPr="00E445E8" w:rsidRDefault="00DF51ED" w:rsidP="0015146E">
      <w:pPr>
        <w:pStyle w:val="Heading2"/>
        <w:rPr>
          <w:lang w:val="en-GB"/>
        </w:rPr>
      </w:pPr>
      <w:r w:rsidRPr="00E445E8">
        <w:rPr>
          <w:lang w:val="en-GB"/>
        </w:rPr>
        <w:t>Introduction</w:t>
      </w:r>
    </w:p>
    <w:p w14:paraId="2CB69A6D" w14:textId="62D44DB3" w:rsidR="00DF51ED" w:rsidRPr="00E445E8" w:rsidRDefault="00DF51ED" w:rsidP="0015146E">
      <w:pPr>
        <w:pStyle w:val="Heading2"/>
        <w:rPr>
          <w:lang w:val="en-GB"/>
        </w:rPr>
      </w:pPr>
      <w:r w:rsidRPr="00E445E8">
        <w:rPr>
          <w:lang w:val="en-GB"/>
        </w:rPr>
        <w:t>Methods</w:t>
      </w:r>
    </w:p>
    <w:p w14:paraId="05B5C916" w14:textId="426A1258" w:rsidR="00DF51ED" w:rsidRDefault="00800813" w:rsidP="0015146E">
      <w:pPr>
        <w:pStyle w:val="Heading2"/>
        <w:rPr>
          <w:lang w:val="en-GB"/>
        </w:rPr>
      </w:pPr>
      <w:r>
        <w:rPr>
          <w:lang w:val="en-GB"/>
        </w:rPr>
        <w:t>Results and Discussion</w:t>
      </w:r>
    </w:p>
    <w:p w14:paraId="7A4E85A5" w14:textId="078BFF74" w:rsidR="00800813" w:rsidRDefault="000B1A4B" w:rsidP="00800813">
      <w:pPr>
        <w:pStyle w:val="Heading3"/>
      </w:pPr>
      <w:r>
        <w:t>Presence of 1/</w:t>
      </w:r>
      <w:r>
        <w:rPr>
          <w:i/>
          <w:iCs/>
        </w:rPr>
        <w:t>f</w:t>
      </w:r>
      <w:r>
        <w:t xml:space="preserve"> in urban soundscapes</w:t>
      </w:r>
    </w:p>
    <w:p w14:paraId="20D3AFA1" w14:textId="0B4C22C1" w:rsidR="000B1A4B" w:rsidRDefault="000B1A4B" w:rsidP="000B1A4B">
      <w:pPr>
        <w:pStyle w:val="Heading3"/>
      </w:pPr>
      <w:r>
        <w:t>Statistical relationship to pleasantness ratings</w:t>
      </w:r>
    </w:p>
    <w:p w14:paraId="02DDF360" w14:textId="2890E241" w:rsidR="000B1A4B" w:rsidRPr="000B1A4B" w:rsidRDefault="000B1A4B" w:rsidP="000B1A4B">
      <w:pPr>
        <w:pStyle w:val="Heading3"/>
      </w:pPr>
      <w:r>
        <w:t>Ordinal logistic model</w:t>
      </w:r>
      <w:r w:rsidR="0014098D">
        <w:t>s</w:t>
      </w:r>
      <w:r>
        <w:t xml:space="preserve"> </w:t>
      </w:r>
      <w:r w:rsidR="0014098D">
        <w:t>based on temporal and acoustic features</w:t>
      </w:r>
    </w:p>
    <w:p w14:paraId="569667F5" w14:textId="76EF2B8F" w:rsidR="0027332A" w:rsidRDefault="0069444A" w:rsidP="001F6B99">
      <w:pPr>
        <w:pStyle w:val="Heading1"/>
        <w:rPr>
          <w:ins w:id="32" w:author="Mitchell, Andrew" w:date="2021-05-30T12:23:00Z"/>
          <w:lang w:val="en-GB"/>
        </w:rPr>
      </w:pPr>
      <w:ins w:id="33" w:author="Mitchell, Andrew" w:date="2021-05-30T12:23:00Z">
        <w:r>
          <w:rPr>
            <w:lang w:val="en-GB"/>
          </w:rPr>
          <w:t>Key Chapter: Personal Factors and Psychophysiological Impacts of Urban Soundscapes (</w:t>
        </w:r>
        <w:r w:rsidRPr="0069444A">
          <w:rPr>
            <w:highlight w:val="yellow"/>
            <w:lang w:val="en-GB"/>
            <w:rPrChange w:id="34" w:author="Mitchell, Andrew" w:date="2021-05-30T12:23:00Z">
              <w:rPr>
                <w:lang w:val="en-GB"/>
              </w:rPr>
            </w:rPrChange>
          </w:rPr>
          <w:t>Psycho Lit Review</w:t>
        </w:r>
        <w:r>
          <w:rPr>
            <w:lang w:val="en-GB"/>
          </w:rPr>
          <w:t xml:space="preserve"> and </w:t>
        </w:r>
        <w:r w:rsidRPr="0069444A">
          <w:rPr>
            <w:highlight w:val="yellow"/>
            <w:lang w:val="en-GB"/>
            <w:rPrChange w:id="35" w:author="Mitchell, Andrew" w:date="2021-05-30T12:23:00Z">
              <w:rPr>
                <w:lang w:val="en-GB"/>
              </w:rPr>
            </w:rPrChange>
          </w:rPr>
          <w:t>WHO</w:t>
        </w:r>
        <w:r>
          <w:rPr>
            <w:lang w:val="en-GB"/>
          </w:rPr>
          <w:t>)</w:t>
        </w:r>
      </w:ins>
    </w:p>
    <w:p w14:paraId="1D38F8C3" w14:textId="0DB0E6E4" w:rsidR="00DF51ED" w:rsidRPr="00E445E8" w:rsidRDefault="00DF51ED" w:rsidP="001F6B99">
      <w:pPr>
        <w:pStyle w:val="Heading1"/>
        <w:rPr>
          <w:lang w:val="en-GB"/>
        </w:rPr>
      </w:pPr>
      <w:r w:rsidRPr="00E445E8">
        <w:rPr>
          <w:lang w:val="en-GB"/>
        </w:rPr>
        <w:t xml:space="preserve">Key Chapter: </w:t>
      </w:r>
      <w:del w:id="36" w:author="Mitchell, Andrew" w:date="2021-05-30T10:05:00Z">
        <w:r w:rsidR="00AA481C" w:rsidDel="004D6A9D">
          <w:rPr>
            <w:lang w:val="en-GB"/>
          </w:rPr>
          <w:delText>T</w:delText>
        </w:r>
        <w:r w:rsidR="00BA7928" w:rsidDel="004D6A9D">
          <w:rPr>
            <w:lang w:val="en-GB"/>
          </w:rPr>
          <w:delText xml:space="preserve">he influence of </w:delText>
        </w:r>
        <w:r w:rsidR="00AA481C" w:rsidDel="004D6A9D">
          <w:rPr>
            <w:lang w:val="en-GB"/>
          </w:rPr>
          <w:delText>s</w:delText>
        </w:r>
        <w:r w:rsidR="00BA7928" w:rsidDel="004D6A9D">
          <w:rPr>
            <w:lang w:val="en-GB"/>
          </w:rPr>
          <w:delText xml:space="preserve">ound </w:delText>
        </w:r>
        <w:r w:rsidR="00AA481C" w:rsidDel="004D6A9D">
          <w:rPr>
            <w:lang w:val="en-GB"/>
          </w:rPr>
          <w:delText>s</w:delText>
        </w:r>
        <w:r w:rsidR="00BA7928" w:rsidDel="004D6A9D">
          <w:rPr>
            <w:lang w:val="en-GB"/>
          </w:rPr>
          <w:delText>ource composition in soundscape formation</w:delText>
        </w:r>
      </w:del>
      <w:ins w:id="37" w:author="Mitchell, Andrew" w:date="2021-05-30T10:05:00Z">
        <w:r w:rsidR="004D6A9D">
          <w:rPr>
            <w:lang w:val="en-GB"/>
          </w:rPr>
          <w:t>A Deep Learning Approach to Sound Source Recognition and Annoyance Detection (</w:t>
        </w:r>
        <w:proofErr w:type="spellStart"/>
        <w:r w:rsidR="004D6A9D" w:rsidRPr="00D1694C">
          <w:rPr>
            <w:highlight w:val="yellow"/>
            <w:lang w:val="en-GB"/>
            <w:rPrChange w:id="38" w:author="Mitchell, Andrew" w:date="2021-05-30T10:06:00Z">
              <w:rPr>
                <w:lang w:val="en-GB"/>
              </w:rPr>
            </w:rPrChange>
          </w:rPr>
          <w:t>DeLTA</w:t>
        </w:r>
        <w:proofErr w:type="spellEnd"/>
        <w:r w:rsidR="004D6A9D">
          <w:rPr>
            <w:lang w:val="en-GB"/>
          </w:rPr>
          <w:t>)</w:t>
        </w:r>
      </w:ins>
    </w:p>
    <w:p w14:paraId="2F2D6A6F" w14:textId="6F60B6F2" w:rsidR="00C77746" w:rsidRPr="00C77746" w:rsidRDefault="0014098D" w:rsidP="00C77746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31655BC3" w14:textId="7383DF52" w:rsidR="0014098D" w:rsidRDefault="0014098D" w:rsidP="0015146E">
      <w:pPr>
        <w:pStyle w:val="Heading2"/>
        <w:rPr>
          <w:lang w:val="en-GB"/>
        </w:rPr>
      </w:pPr>
      <w:r>
        <w:rPr>
          <w:lang w:val="en-GB"/>
        </w:rPr>
        <w:t>Methods</w:t>
      </w:r>
    </w:p>
    <w:p w14:paraId="7FE531A9" w14:textId="168E91F9" w:rsidR="00BE37DE" w:rsidRDefault="00BE37DE" w:rsidP="00BE37DE">
      <w:pPr>
        <w:pStyle w:val="Heading3"/>
      </w:pPr>
      <w:r>
        <w:t>Data collection</w:t>
      </w:r>
    </w:p>
    <w:p w14:paraId="251B37F0" w14:textId="7F3A6FEF" w:rsidR="00BE37DE" w:rsidRDefault="00BE37DE" w:rsidP="00BE37DE">
      <w:pPr>
        <w:pStyle w:val="Heading3"/>
      </w:pPr>
      <w:r>
        <w:t>Clustering analysis</w:t>
      </w:r>
    </w:p>
    <w:p w14:paraId="6F9B3EBA" w14:textId="415A4EE0" w:rsidR="00C77746" w:rsidRDefault="000803D7" w:rsidP="0015146E">
      <w:pPr>
        <w:pStyle w:val="Heading2"/>
        <w:rPr>
          <w:lang w:val="en-GB"/>
        </w:rPr>
      </w:pPr>
      <w:r>
        <w:rPr>
          <w:lang w:val="en-GB"/>
        </w:rPr>
        <w:t>Results</w:t>
      </w:r>
    </w:p>
    <w:p w14:paraId="49428F50" w14:textId="224F1664" w:rsidR="007C048C" w:rsidRDefault="00BE37DE" w:rsidP="00C77746">
      <w:pPr>
        <w:pStyle w:val="Heading3"/>
      </w:pPr>
      <w:r>
        <w:t xml:space="preserve">Sound </w:t>
      </w:r>
      <w:r w:rsidR="00AA481C">
        <w:t>S</w:t>
      </w:r>
      <w:r>
        <w:t xml:space="preserve">ource </w:t>
      </w:r>
      <w:r w:rsidR="00AA481C">
        <w:t>Profiles</w:t>
      </w:r>
    </w:p>
    <w:p w14:paraId="46BA933F" w14:textId="403772F9" w:rsidR="00C77746" w:rsidRDefault="002750FA" w:rsidP="00C77746">
      <w:pPr>
        <w:pStyle w:val="Heading3"/>
      </w:pPr>
      <w:r>
        <w:t>Perceived Affective Quality ratings</w:t>
      </w:r>
    </w:p>
    <w:p w14:paraId="768F7D95" w14:textId="77777777" w:rsidR="002750FA" w:rsidRPr="00E445E8" w:rsidRDefault="002750FA" w:rsidP="002750FA">
      <w:pPr>
        <w:pStyle w:val="Heading3"/>
      </w:pPr>
      <w:r w:rsidRPr="00E445E8">
        <w:t>Psychological well-being mediates soundscape formation within different sound source profiles</w:t>
      </w:r>
    </w:p>
    <w:p w14:paraId="2A428DDB" w14:textId="0487CE96" w:rsidR="002750FA" w:rsidRDefault="00B25212" w:rsidP="002750FA">
      <w:pPr>
        <w:pStyle w:val="Heading3"/>
      </w:pPr>
      <w:r>
        <w:t>Regression models</w:t>
      </w:r>
    </w:p>
    <w:p w14:paraId="690CF940" w14:textId="79960591" w:rsidR="0058215F" w:rsidRPr="0058215F" w:rsidRDefault="0058215F" w:rsidP="0058215F">
      <w:pPr>
        <w:pStyle w:val="Heading2"/>
      </w:pPr>
      <w:r>
        <w:t>Discussion</w:t>
      </w:r>
    </w:p>
    <w:p w14:paraId="6DD36F52" w14:textId="579EA9C8" w:rsidR="00D07034" w:rsidRPr="00E445E8" w:rsidRDefault="006512D7" w:rsidP="001F6B99">
      <w:pPr>
        <w:pStyle w:val="Heading1"/>
        <w:rPr>
          <w:lang w:val="en-GB"/>
        </w:rPr>
      </w:pPr>
      <w:r w:rsidRPr="00E445E8">
        <w:rPr>
          <w:lang w:val="en-GB"/>
        </w:rPr>
        <w:t xml:space="preserve">Key Chapter: </w:t>
      </w:r>
      <w:del w:id="39" w:author="Mitchell, Andrew" w:date="2021-05-30T10:05:00Z">
        <w:r w:rsidR="00D07034" w:rsidRPr="00E445E8" w:rsidDel="004D6A9D">
          <w:rPr>
            <w:lang w:val="en-GB"/>
          </w:rPr>
          <w:delText xml:space="preserve">Combined </w:delText>
        </w:r>
      </w:del>
      <w:ins w:id="40" w:author="Mitchell, Andrew" w:date="2021-05-30T10:05:00Z">
        <w:r w:rsidR="004D6A9D">
          <w:rPr>
            <w:lang w:val="en-GB"/>
          </w:rPr>
          <w:t>Bayesian</w:t>
        </w:r>
        <w:r w:rsidR="004D6A9D" w:rsidRPr="00E445E8">
          <w:rPr>
            <w:lang w:val="en-GB"/>
          </w:rPr>
          <w:t xml:space="preserve"> </w:t>
        </w:r>
      </w:ins>
      <w:r w:rsidR="00D07034" w:rsidRPr="00E445E8">
        <w:rPr>
          <w:lang w:val="en-GB"/>
        </w:rPr>
        <w:t xml:space="preserve">Multi-level </w:t>
      </w:r>
      <w:ins w:id="41" w:author="Mitchell, Andrew" w:date="2020-05-14T11:34:00Z">
        <w:r w:rsidR="0066016F">
          <w:rPr>
            <w:lang w:val="en-GB"/>
          </w:rPr>
          <w:t xml:space="preserve">regression </w:t>
        </w:r>
      </w:ins>
      <w:r w:rsidR="00D07034" w:rsidRPr="00E445E8">
        <w:rPr>
          <w:lang w:val="en-GB"/>
        </w:rPr>
        <w:t>model for predicting soundscape</w:t>
      </w:r>
      <w:ins w:id="42" w:author="Mitchell, Andrew" w:date="2021-05-30T10:05:00Z">
        <w:r w:rsidR="00D1694C">
          <w:rPr>
            <w:lang w:val="en-GB"/>
          </w:rPr>
          <w:t xml:space="preserve"> and large-scale feature selection</w:t>
        </w:r>
      </w:ins>
      <w:ins w:id="43" w:author="Mitchell, Andrew" w:date="2021-05-30T12:21:00Z">
        <w:r w:rsidR="00063956">
          <w:rPr>
            <w:lang w:val="en-GB"/>
          </w:rPr>
          <w:t xml:space="preserve"> (</w:t>
        </w:r>
        <w:r w:rsidR="00063956" w:rsidRPr="00063956">
          <w:rPr>
            <w:highlight w:val="yellow"/>
            <w:lang w:val="en-GB"/>
            <w:rPrChange w:id="44" w:author="Mitchell, Andrew" w:date="2021-05-30T12:22:00Z">
              <w:rPr>
                <w:lang w:val="en-GB"/>
              </w:rPr>
            </w:rPrChange>
          </w:rPr>
          <w:t>Feature Selection</w:t>
        </w:r>
        <w:r w:rsidR="00063956">
          <w:rPr>
            <w:lang w:val="en-GB"/>
          </w:rPr>
          <w:t>)</w:t>
        </w:r>
      </w:ins>
    </w:p>
    <w:p w14:paraId="4E06A20F" w14:textId="2D77E3CD" w:rsidR="00B55D8A" w:rsidRDefault="00B55D8A" w:rsidP="006512D7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2AFB726B" w14:textId="27EBC681" w:rsidR="0032238D" w:rsidRDefault="0032238D" w:rsidP="00B55D8A">
      <w:pPr>
        <w:pStyle w:val="Heading2"/>
      </w:pPr>
      <w:r>
        <w:t>Methods</w:t>
      </w:r>
    </w:p>
    <w:p w14:paraId="028C05DC" w14:textId="77777777" w:rsidR="0032238D" w:rsidRDefault="0032238D" w:rsidP="0032238D">
      <w:pPr>
        <w:pStyle w:val="Heading3"/>
      </w:pPr>
      <w:r>
        <w:t>Multi-level regression modelling</w:t>
      </w:r>
    </w:p>
    <w:p w14:paraId="48B4F229" w14:textId="77777777" w:rsidR="00A800ED" w:rsidRDefault="00A800ED" w:rsidP="00B55D8A">
      <w:pPr>
        <w:pStyle w:val="Heading2"/>
      </w:pPr>
      <w:r>
        <w:t>Results</w:t>
      </w:r>
    </w:p>
    <w:p w14:paraId="24ACD52D" w14:textId="1F2305D0" w:rsidR="006512D7" w:rsidRPr="00E445E8" w:rsidDel="00194810" w:rsidRDefault="006512D7" w:rsidP="00A800ED">
      <w:pPr>
        <w:pStyle w:val="Heading3"/>
        <w:rPr>
          <w:del w:id="45" w:author="Mitchell, Andrew" w:date="2021-05-30T20:31:00Z"/>
        </w:rPr>
      </w:pPr>
      <w:del w:id="46" w:author="Mitchell, Andrew" w:date="2021-05-30T20:31:00Z">
        <w:r w:rsidRPr="00E445E8" w:rsidDel="00194810">
          <w:delText>Simplified predictive soundscape models</w:delText>
        </w:r>
      </w:del>
    </w:p>
    <w:p w14:paraId="157AF67E" w14:textId="0A69E635" w:rsidR="006512D7" w:rsidRPr="00E445E8" w:rsidDel="00194810" w:rsidRDefault="006512D7" w:rsidP="00A800ED">
      <w:pPr>
        <w:pStyle w:val="Heading4"/>
        <w:rPr>
          <w:del w:id="47" w:author="Mitchell, Andrew" w:date="2021-05-30T20:31:00Z"/>
        </w:rPr>
      </w:pPr>
      <w:del w:id="48" w:author="Mitchell, Andrew" w:date="2021-05-30T20:31:00Z">
        <w:r w:rsidRPr="00E445E8" w:rsidDel="00194810">
          <w:delText>COVID-19 Model</w:delText>
        </w:r>
      </w:del>
    </w:p>
    <w:p w14:paraId="21A07B74" w14:textId="3D7C2796" w:rsidR="006512D7" w:rsidRDefault="00B54A06" w:rsidP="00A800ED">
      <w:pPr>
        <w:pStyle w:val="Heading3"/>
      </w:pPr>
      <w:r>
        <w:t>Multiple levels of soundscape formation</w:t>
      </w:r>
    </w:p>
    <w:p w14:paraId="2A3E9363" w14:textId="15546416" w:rsidR="00B54A06" w:rsidRDefault="00B54A06" w:rsidP="00A800ED">
      <w:pPr>
        <w:pStyle w:val="Heading3"/>
        <w:rPr>
          <w:ins w:id="49" w:author="Mitchell, Andrew" w:date="2021-05-30T20:31:00Z"/>
        </w:rPr>
      </w:pPr>
      <w:r>
        <w:t>Feature Selection</w:t>
      </w:r>
    </w:p>
    <w:p w14:paraId="61126F46" w14:textId="39FB47ED" w:rsidR="007439A6" w:rsidRPr="00194810" w:rsidRDefault="002E30E0" w:rsidP="007439A6">
      <w:pPr>
        <w:rPr>
          <w:rPrChange w:id="50" w:author="Mitchell, Andrew" w:date="2021-05-30T20:31:00Z">
            <w:rPr/>
          </w:rPrChange>
        </w:rPr>
        <w:pPrChange w:id="51" w:author="Mitchell, Andrew" w:date="2021-05-30T20:46:00Z">
          <w:pPr>
            <w:pStyle w:val="Heading3"/>
          </w:pPr>
        </w:pPrChange>
      </w:pPr>
      <w:ins w:id="52" w:author="Mitchell, Andrew" w:date="2021-05-30T20:31:00Z">
        <w:r>
          <w:t xml:space="preserve">The first step of the feature selection is a filtering process. </w:t>
        </w:r>
      </w:ins>
      <w:ins w:id="53" w:author="Mitchell, Andrew" w:date="2021-05-30T20:32:00Z">
        <w:r w:rsidR="00C835BF">
          <w:t xml:space="preserve">Given the exceptionally large number of features, many of which are colinear with each other, we need to </w:t>
        </w:r>
      </w:ins>
      <w:ins w:id="54" w:author="Mitchell, Andrew" w:date="2021-05-30T20:38:00Z">
        <w:r w:rsidR="00EC233B">
          <w:t xml:space="preserve">begin through an exploration of the </w:t>
        </w:r>
        <w:r w:rsidR="00452B01">
          <w:t>input features which are most highly correlated with the outputs, however</w:t>
        </w:r>
      </w:ins>
      <w:ins w:id="55" w:author="Mitchell, Andrew" w:date="2021-05-30T20:39:00Z">
        <w:r w:rsidR="00452B01">
          <w:t xml:space="preserve"> there are two challenges for this approach. The first is that at this stage, we don’t want to be limited to only identifying the strength of linear relationships, </w:t>
        </w:r>
      </w:ins>
      <w:ins w:id="56" w:author="Mitchell, Andrew" w:date="2021-05-30T20:42:00Z">
        <w:r w:rsidR="005D4294">
          <w:t xml:space="preserve">so standard correlations (i.e. Pearson) are not an option. Likewise, since the model itself </w:t>
        </w:r>
        <w:r w:rsidR="008D1370">
          <w:t xml:space="preserve">takes account of </w:t>
        </w:r>
      </w:ins>
      <w:ins w:id="57" w:author="Mitchell, Andrew" w:date="2021-05-30T20:43:00Z">
        <w:r w:rsidR="008D1370">
          <w:t xml:space="preserve">the multilevel structure of the </w:t>
        </w:r>
      </w:ins>
      <w:ins w:id="58" w:author="Mitchell, Andrew" w:date="2021-05-30T20:45:00Z">
        <w:r w:rsidR="00A5486E">
          <w:t xml:space="preserve">location-based data, this correlation analysis should </w:t>
        </w:r>
      </w:ins>
      <w:ins w:id="59" w:author="Mitchell, Andrew" w:date="2021-05-30T20:46:00Z">
        <w:r w:rsidR="00A5486E">
          <w:t xml:space="preserve">do so as well. </w:t>
        </w:r>
        <w:r w:rsidR="007439A6">
          <w:t xml:space="preserve">To address both of these challenges, we </w:t>
        </w:r>
        <w:r w:rsidR="000206C3">
          <w:t>calculate the multi-level mutual information between each of the input acoust</w:t>
        </w:r>
      </w:ins>
      <w:ins w:id="60" w:author="Mitchell, Andrew" w:date="2021-05-30T20:47:00Z">
        <w:r w:rsidR="000206C3">
          <w:t xml:space="preserve">ic features and the </w:t>
        </w:r>
      </w:ins>
      <w:ins w:id="61" w:author="Mitchell, Andrew" w:date="2021-05-30T20:51:00Z">
        <w:r w:rsidR="00B53F59">
          <w:t xml:space="preserve">output perceptual features. </w:t>
        </w:r>
      </w:ins>
    </w:p>
    <w:p w14:paraId="4C61904F" w14:textId="3E3B4B9F" w:rsidR="0032238D" w:rsidRDefault="0032238D" w:rsidP="00A800ED">
      <w:pPr>
        <w:pStyle w:val="Heading4"/>
      </w:pPr>
      <w:r>
        <w:t>Acoustic features</w:t>
      </w:r>
    </w:p>
    <w:p w14:paraId="03D0E483" w14:textId="23346045" w:rsidR="0032238D" w:rsidRPr="0032238D" w:rsidRDefault="0032238D" w:rsidP="00A800ED">
      <w:pPr>
        <w:pStyle w:val="Heading4"/>
      </w:pPr>
      <w:r>
        <w:t>Non-acoustic features</w:t>
      </w:r>
    </w:p>
    <w:p w14:paraId="50FB438F" w14:textId="4C949CA6" w:rsidR="00B54A06" w:rsidRDefault="00B55D8A" w:rsidP="00A800ED">
      <w:pPr>
        <w:pStyle w:val="Heading3"/>
      </w:pPr>
      <w:r>
        <w:t>Model Design</w:t>
      </w:r>
    </w:p>
    <w:p w14:paraId="55ABFE88" w14:textId="5ACAB5F2" w:rsidR="00A800ED" w:rsidRDefault="00A800ED" w:rsidP="006512D7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3157915" w14:textId="5BA7F698" w:rsidR="00B55D8A" w:rsidRDefault="00B55D8A" w:rsidP="00A800ED">
      <w:pPr>
        <w:pStyle w:val="Heading3"/>
      </w:pPr>
      <w:r>
        <w:lastRenderedPageBreak/>
        <w:t>Interpretation</w:t>
      </w:r>
    </w:p>
    <w:p w14:paraId="5D7A813D" w14:textId="14B3B813" w:rsidR="00B55D8A" w:rsidRPr="00E445E8" w:rsidRDefault="00B55D8A" w:rsidP="00A800ED">
      <w:pPr>
        <w:pStyle w:val="Heading3"/>
      </w:pPr>
      <w:r>
        <w:t>Implementation</w:t>
      </w:r>
      <w:r w:rsidR="00206B8D">
        <w:t xml:space="preserve"> and use cases</w:t>
      </w:r>
    </w:p>
    <w:p w14:paraId="6756648C" w14:textId="0D81ED82" w:rsidR="001F6B99" w:rsidRDefault="006512D7" w:rsidP="001F6B99">
      <w:pPr>
        <w:pStyle w:val="Heading1"/>
        <w:rPr>
          <w:lang w:val="en-GB"/>
        </w:rPr>
      </w:pPr>
      <w:r w:rsidRPr="00E445E8">
        <w:rPr>
          <w:lang w:val="en-GB"/>
        </w:rPr>
        <w:t xml:space="preserve">Key Chapter: Soundscape Modelling </w:t>
      </w:r>
      <w:ins w:id="62" w:author="Mitchell, Andrew" w:date="2021-05-30T10:04:00Z">
        <w:r w:rsidR="005E4316">
          <w:rPr>
            <w:lang w:val="en-GB"/>
          </w:rPr>
          <w:t xml:space="preserve">Applications </w:t>
        </w:r>
      </w:ins>
      <w:r w:rsidRPr="00E445E8">
        <w:rPr>
          <w:lang w:val="en-GB"/>
        </w:rPr>
        <w:t>for Smart Cities</w:t>
      </w:r>
      <w:ins w:id="63" w:author="Mitchell, Andrew" w:date="2021-05-30T10:06:00Z">
        <w:r w:rsidR="00D1694C">
          <w:rPr>
            <w:lang w:val="en-GB"/>
          </w:rPr>
          <w:t>: Early case studies</w:t>
        </w:r>
      </w:ins>
      <w:ins w:id="64" w:author="Mitchell, Andrew" w:date="2021-05-30T10:04:00Z">
        <w:r w:rsidR="005125B4">
          <w:rPr>
            <w:lang w:val="en-GB"/>
          </w:rPr>
          <w:t xml:space="preserve"> (</w:t>
        </w:r>
        <w:r w:rsidR="005125B4" w:rsidRPr="00D1694C">
          <w:rPr>
            <w:highlight w:val="yellow"/>
            <w:lang w:val="en-GB"/>
            <w:rPrChange w:id="65" w:author="Mitchell, Andrew" w:date="2021-05-30T10:06:00Z">
              <w:rPr>
                <w:lang w:val="en-GB"/>
              </w:rPr>
            </w:rPrChange>
          </w:rPr>
          <w:t>Lockdown</w:t>
        </w:r>
        <w:r w:rsidR="005125B4">
          <w:rPr>
            <w:lang w:val="en-GB"/>
          </w:rPr>
          <w:t xml:space="preserve"> and </w:t>
        </w:r>
        <w:r w:rsidR="005125B4" w:rsidRPr="00D1694C">
          <w:rPr>
            <w:highlight w:val="yellow"/>
            <w:lang w:val="en-GB"/>
            <w:rPrChange w:id="66" w:author="Mitchell, Andrew" w:date="2021-05-30T10:06:00Z">
              <w:rPr>
                <w:lang w:val="en-GB"/>
              </w:rPr>
            </w:rPrChange>
          </w:rPr>
          <w:t>Milan</w:t>
        </w:r>
        <w:r w:rsidR="005125B4">
          <w:rPr>
            <w:lang w:val="en-GB"/>
          </w:rPr>
          <w:t xml:space="preserve"> papers)</w:t>
        </w:r>
      </w:ins>
      <w:ins w:id="67" w:author="Mitchell, Andrew" w:date="2021-05-30T12:43:00Z">
        <w:r w:rsidR="00B80A57">
          <w:rPr>
            <w:lang w:val="en-GB"/>
          </w:rPr>
          <w:t xml:space="preserve"> and </w:t>
        </w:r>
      </w:ins>
      <w:ins w:id="68" w:author="Mitchell, Andrew" w:date="2021-05-30T12:51:00Z">
        <w:r w:rsidR="00F45629">
          <w:rPr>
            <w:lang w:val="en-GB"/>
          </w:rPr>
          <w:t>Theory-based Practice</w:t>
        </w:r>
      </w:ins>
      <w:ins w:id="69" w:author="Mitchell, Andrew" w:date="2021-05-30T12:43:00Z">
        <w:r w:rsidR="00B80A57">
          <w:rPr>
            <w:lang w:val="en-GB"/>
          </w:rPr>
          <w:t xml:space="preserve"> Recommendations (</w:t>
        </w:r>
        <w:r w:rsidR="00B80A57" w:rsidRPr="00B80A57">
          <w:rPr>
            <w:highlight w:val="yellow"/>
            <w:lang w:val="en-GB"/>
            <w:rPrChange w:id="70" w:author="Mitchell, Andrew" w:date="2021-05-30T12:44:00Z">
              <w:rPr>
                <w:lang w:val="en-GB"/>
              </w:rPr>
            </w:rPrChange>
          </w:rPr>
          <w:t>Circumplex Critique</w:t>
        </w:r>
        <w:r w:rsidR="00B80A57">
          <w:rPr>
            <w:lang w:val="en-GB"/>
          </w:rPr>
          <w:t>)</w:t>
        </w:r>
      </w:ins>
      <w:del w:id="71" w:author="Mitchell, Andrew" w:date="2021-05-30T10:04:00Z">
        <w:r w:rsidRPr="00E445E8" w:rsidDel="005E4316">
          <w:rPr>
            <w:lang w:val="en-GB"/>
          </w:rPr>
          <w:delText>: A case study</w:delText>
        </w:r>
      </w:del>
    </w:p>
    <w:p w14:paraId="77516556" w14:textId="419B805C" w:rsidR="00206B8D" w:rsidRDefault="0058215F" w:rsidP="00206B8D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0598218B" w14:textId="276D605C" w:rsidR="0058215F" w:rsidRDefault="00772C6E" w:rsidP="00206B8D">
      <w:pPr>
        <w:pStyle w:val="Heading2"/>
        <w:rPr>
          <w:lang w:val="en-GB"/>
        </w:rPr>
      </w:pPr>
      <w:r>
        <w:rPr>
          <w:lang w:val="en-GB"/>
        </w:rPr>
        <w:t>Methods</w:t>
      </w:r>
    </w:p>
    <w:p w14:paraId="2A16716E" w14:textId="32F68865" w:rsidR="00772C6E" w:rsidRDefault="0032238D" w:rsidP="00772C6E">
      <w:pPr>
        <w:pStyle w:val="Heading3"/>
      </w:pPr>
      <w:r>
        <w:t>SSID data collection</w:t>
      </w:r>
    </w:p>
    <w:p w14:paraId="36DB5DA3" w14:textId="7190E54B" w:rsidR="0032238D" w:rsidRDefault="0032238D" w:rsidP="0032238D">
      <w:pPr>
        <w:pStyle w:val="Heading3"/>
      </w:pPr>
      <w:r>
        <w:t>Sensor network and IFSTTAR data collection</w:t>
      </w:r>
    </w:p>
    <w:p w14:paraId="5EB9750A" w14:textId="42C39051" w:rsidR="0032238D" w:rsidRDefault="00901FD4" w:rsidP="0032238D">
      <w:pPr>
        <w:pStyle w:val="Heading2"/>
      </w:pPr>
      <w:r>
        <w:t>Results</w:t>
      </w:r>
    </w:p>
    <w:p w14:paraId="63845E32" w14:textId="1982DE55" w:rsidR="00901FD4" w:rsidRPr="0032238D" w:rsidDel="00B80A57" w:rsidRDefault="00901FD4" w:rsidP="0032238D">
      <w:pPr>
        <w:pStyle w:val="Heading2"/>
        <w:rPr>
          <w:del w:id="72" w:author="Mitchell, Andrew" w:date="2021-05-30T12:44:00Z"/>
        </w:rPr>
      </w:pPr>
      <w:r>
        <w:t>Discussion</w:t>
      </w:r>
    </w:p>
    <w:p w14:paraId="1560D797" w14:textId="10CDDF56" w:rsidR="00B80A57" w:rsidRPr="00B80A57" w:rsidRDefault="00B80A57" w:rsidP="00B80A57">
      <w:pPr>
        <w:pStyle w:val="Heading2"/>
        <w:rPr>
          <w:ins w:id="73" w:author="Mitchell, Andrew" w:date="2021-05-30T12:43:00Z"/>
          <w:lang w:val="en-GB"/>
          <w:rPrChange w:id="74" w:author="Mitchell, Andrew" w:date="2021-05-30T12:44:00Z">
            <w:rPr>
              <w:ins w:id="75" w:author="Mitchell, Andrew" w:date="2021-05-30T12:43:00Z"/>
            </w:rPr>
          </w:rPrChange>
        </w:rPr>
        <w:pPrChange w:id="76" w:author="Mitchell, Andrew" w:date="2021-05-30T12:44:00Z">
          <w:pPr>
            <w:pStyle w:val="Heading1"/>
          </w:pPr>
        </w:pPrChange>
      </w:pPr>
    </w:p>
    <w:p w14:paraId="1DAB6D55" w14:textId="64225D44" w:rsidR="00D07034" w:rsidRPr="00E445E8" w:rsidRDefault="00E70E38" w:rsidP="001F6B99">
      <w:pPr>
        <w:pStyle w:val="Heading1"/>
        <w:rPr>
          <w:lang w:val="en-GB"/>
        </w:rPr>
      </w:pPr>
      <w:commentRangeStart w:id="77"/>
      <w:del w:id="78" w:author="Jian Kang" w:date="2020-05-12T09:56:00Z">
        <w:r w:rsidRPr="00E445E8" w:rsidDel="00196480">
          <w:rPr>
            <w:lang w:val="en-GB"/>
          </w:rPr>
          <w:delText>Discussion</w:delText>
        </w:r>
        <w:commentRangeEnd w:id="77"/>
        <w:r w:rsidR="00196480" w:rsidDel="00196480">
          <w:rPr>
            <w:rStyle w:val="CommentReference"/>
            <w:rFonts w:eastAsiaTheme="minorEastAsia" w:cstheme="minorBidi"/>
            <w:b w:val="0"/>
            <w:lang w:val="en-GB"/>
          </w:rPr>
          <w:commentReference w:id="77"/>
        </w:r>
      </w:del>
      <w:ins w:id="79" w:author="Jian Kang" w:date="2020-05-12T09:56:00Z">
        <w:r w:rsidR="00196480">
          <w:rPr>
            <w:lang w:val="en-GB"/>
          </w:rPr>
          <w:t>Conclusion</w:t>
        </w:r>
      </w:ins>
    </w:p>
    <w:p w14:paraId="4A7E8908" w14:textId="13F6F4C2" w:rsidR="00E70E38" w:rsidRPr="00E445E8" w:rsidRDefault="00E70E38" w:rsidP="0015146E">
      <w:pPr>
        <w:pStyle w:val="Heading2"/>
        <w:rPr>
          <w:lang w:val="en-GB"/>
        </w:rPr>
      </w:pPr>
      <w:r w:rsidRPr="00E445E8">
        <w:rPr>
          <w:lang w:val="en-GB"/>
        </w:rPr>
        <w:t>Summary</w:t>
      </w:r>
    </w:p>
    <w:p w14:paraId="041866BC" w14:textId="3A7FE66C" w:rsidR="00E70E38" w:rsidRPr="00E445E8" w:rsidRDefault="00E70E38" w:rsidP="0015146E">
      <w:pPr>
        <w:pStyle w:val="Heading2"/>
        <w:rPr>
          <w:lang w:val="en-GB"/>
        </w:rPr>
      </w:pPr>
      <w:del w:id="80" w:author="Jian Kang" w:date="2020-05-12T09:56:00Z">
        <w:r w:rsidRPr="00E445E8" w:rsidDel="00196480">
          <w:rPr>
            <w:lang w:val="en-GB"/>
          </w:rPr>
          <w:delText>Conclusions</w:delText>
        </w:r>
      </w:del>
      <w:ins w:id="81" w:author="Jian Kang" w:date="2020-05-12T09:56:00Z">
        <w:r w:rsidR="00196480">
          <w:rPr>
            <w:lang w:val="en-GB"/>
          </w:rPr>
          <w:t>Findings</w:t>
        </w:r>
      </w:ins>
    </w:p>
    <w:p w14:paraId="1A21BE2F" w14:textId="49B08E58" w:rsidR="00E70E38" w:rsidRPr="00E445E8" w:rsidDel="007132D7" w:rsidRDefault="00E70E38" w:rsidP="00CC4988">
      <w:pPr>
        <w:pStyle w:val="Heading2"/>
        <w:rPr>
          <w:del w:id="82" w:author="Andrew Mitchell" w:date="2020-05-12T11:37:00Z"/>
          <w:lang w:val="en-GB"/>
        </w:rPr>
      </w:pPr>
      <w:commentRangeStart w:id="83"/>
      <w:r w:rsidRPr="007132D7">
        <w:t>Limitations</w:t>
      </w:r>
    </w:p>
    <w:p w14:paraId="603F7522" w14:textId="15FEBF8F" w:rsidR="00E70E38" w:rsidRPr="007132D7" w:rsidRDefault="007132D7" w:rsidP="00CC4988">
      <w:pPr>
        <w:pStyle w:val="Heading2"/>
        <w:rPr>
          <w:lang w:val="en-GB"/>
        </w:rPr>
      </w:pPr>
      <w:ins w:id="84" w:author="Andrew Mitchell" w:date="2020-05-12T11:37:00Z">
        <w:r>
          <w:rPr>
            <w:lang w:val="en-GB"/>
          </w:rPr>
          <w:t xml:space="preserve"> and </w:t>
        </w:r>
      </w:ins>
      <w:r w:rsidR="00E70E38" w:rsidRPr="007132D7">
        <w:rPr>
          <w:lang w:val="en-GB"/>
        </w:rPr>
        <w:t>Recommendations for Future Research</w:t>
      </w:r>
      <w:commentRangeEnd w:id="83"/>
      <w:r w:rsidR="00196480">
        <w:rPr>
          <w:rStyle w:val="CommentReference"/>
          <w:rFonts w:eastAsiaTheme="minorEastAsia" w:cstheme="minorBidi"/>
          <w:lang w:val="en-GB"/>
        </w:rPr>
        <w:commentReference w:id="83"/>
      </w:r>
    </w:p>
    <w:p w14:paraId="2BCDB66A" w14:textId="1ECF1A90" w:rsidR="001931AA" w:rsidRPr="00E445E8" w:rsidRDefault="00E70E38" w:rsidP="001F6B99">
      <w:pPr>
        <w:pStyle w:val="Heading1"/>
        <w:rPr>
          <w:lang w:val="en-GB"/>
        </w:rPr>
      </w:pPr>
      <w:r w:rsidRPr="00E445E8">
        <w:rPr>
          <w:lang w:val="en-GB"/>
        </w:rPr>
        <w:t>Bibli</w:t>
      </w:r>
      <w:commentRangeStart w:id="85"/>
      <w:r w:rsidRPr="00E445E8">
        <w:rPr>
          <w:lang w:val="en-GB"/>
        </w:rPr>
        <w:t>ography</w:t>
      </w:r>
      <w:commentRangeEnd w:id="85"/>
      <w:r w:rsidR="00196480">
        <w:rPr>
          <w:rStyle w:val="CommentReference"/>
          <w:rFonts w:eastAsiaTheme="minorEastAsia" w:cstheme="minorBidi"/>
          <w:b w:val="0"/>
          <w:lang w:val="en-GB"/>
        </w:rPr>
        <w:commentReference w:id="85"/>
      </w:r>
    </w:p>
    <w:sectPr w:rsidR="001931AA" w:rsidRPr="00E445E8" w:rsidSect="001931AA">
      <w:pgSz w:w="11900" w:h="16840" w:code="9"/>
      <w:pgMar w:top="1134" w:right="1134" w:bottom="1559" w:left="1134" w:header="680" w:footer="709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Jian Kang" w:date="2020-05-12T09:55:00Z" w:initials="JK">
    <w:p w14:paraId="692B2676" w14:textId="41891DA0" w:rsidR="00196480" w:rsidRDefault="00196480">
      <w:pPr>
        <w:pStyle w:val="CommentText"/>
      </w:pPr>
      <w:r>
        <w:rPr>
          <w:rStyle w:val="CommentReference"/>
        </w:rPr>
        <w:annotationRef/>
      </w:r>
      <w:r w:rsidRPr="00E445E8">
        <w:t>Regression Modelling</w:t>
      </w:r>
      <w:r>
        <w:t xml:space="preserve"> should also appear in title of certain sections, as they is in your thesis title</w:t>
      </w:r>
    </w:p>
  </w:comment>
  <w:comment w:id="13" w:author="Mitchell, Andrew" w:date="2020-05-14T11:34:00Z" w:initials="AM">
    <w:p w14:paraId="521F7952" w14:textId="0D525612" w:rsidR="008F1A75" w:rsidRDefault="008F1A75">
      <w:pPr>
        <w:pStyle w:val="CommentText"/>
      </w:pPr>
      <w:r>
        <w:rPr>
          <w:rStyle w:val="CommentReference"/>
        </w:rPr>
        <w:annotationRef/>
      </w:r>
      <w:r>
        <w:t>Added to multilevel key chapter</w:t>
      </w:r>
    </w:p>
  </w:comment>
  <w:comment w:id="14" w:author="Mitchell, Andrew" w:date="2020-05-14T11:35:00Z" w:initials="AM">
    <w:p w14:paraId="2ABCA06B" w14:textId="21630556" w:rsidR="008F1A75" w:rsidRDefault="008F1A75">
      <w:pPr>
        <w:pStyle w:val="CommentText"/>
      </w:pPr>
      <w:r>
        <w:rPr>
          <w:rStyle w:val="CommentReference"/>
        </w:rPr>
        <w:annotationRef/>
      </w:r>
    </w:p>
  </w:comment>
  <w:comment w:id="77" w:author="Jian Kang" w:date="2020-05-12T09:56:00Z" w:initials="JK">
    <w:p w14:paraId="44424B81" w14:textId="5D8BE3F3" w:rsidR="00196480" w:rsidRDefault="00196480">
      <w:pPr>
        <w:pStyle w:val="CommentText"/>
      </w:pPr>
      <w:r>
        <w:rPr>
          <w:rStyle w:val="CommentReference"/>
        </w:rPr>
        <w:annotationRef/>
      </w:r>
      <w:r>
        <w:t>Conclusions</w:t>
      </w:r>
    </w:p>
  </w:comment>
  <w:comment w:id="83" w:author="Jian Kang" w:date="2020-05-12T09:57:00Z" w:initials="JK">
    <w:p w14:paraId="6AEB0A6B" w14:textId="1ED55634" w:rsidR="00196480" w:rsidRDefault="00196480">
      <w:pPr>
        <w:pStyle w:val="CommentText"/>
      </w:pPr>
      <w:r>
        <w:rPr>
          <w:rStyle w:val="CommentReference"/>
        </w:rPr>
        <w:annotationRef/>
      </w:r>
      <w:r>
        <w:t>Combine those</w:t>
      </w:r>
    </w:p>
  </w:comment>
  <w:comment w:id="85" w:author="Jian Kang" w:date="2020-05-12T09:57:00Z" w:initials="JK">
    <w:p w14:paraId="7958DADC" w14:textId="6139534C" w:rsidR="00196480" w:rsidRDefault="00196480">
      <w:pPr>
        <w:pStyle w:val="CommentText"/>
      </w:pPr>
      <w:r>
        <w:rPr>
          <w:rStyle w:val="CommentReference"/>
        </w:rPr>
        <w:annotationRef/>
      </w:r>
      <w:r>
        <w:t>After this, add appendix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2B2676" w15:done="1"/>
  <w15:commentEx w15:paraId="521F7952" w15:paraIdParent="692B2676" w15:done="1"/>
  <w15:commentEx w15:paraId="2ABCA06B" w15:paraIdParent="692B2676" w15:done="1"/>
  <w15:commentEx w15:paraId="44424B81" w15:done="0"/>
  <w15:commentEx w15:paraId="6AEB0A6B" w15:done="1"/>
  <w15:commentEx w15:paraId="7958DA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64F0FA" w16cex:dateUtc="2020-05-12T08:55:00Z"/>
  <w16cex:commentExtensible w16cex:durableId="2264F148" w16cex:dateUtc="2020-05-12T08:56:00Z"/>
  <w16cex:commentExtensible w16cex:durableId="2264F16F" w16cex:dateUtc="2020-05-12T08:57:00Z"/>
  <w16cex:commentExtensible w16cex:durableId="2264F17F" w16cex:dateUtc="2020-05-1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2B2676" w16cid:durableId="2264F0FA"/>
  <w16cid:commentId w16cid:paraId="521F7952" w16cid:durableId="2267AB5A"/>
  <w16cid:commentId w16cid:paraId="2ABCA06B" w16cid:durableId="2267AB6B"/>
  <w16cid:commentId w16cid:paraId="44424B81" w16cid:durableId="2264F148"/>
  <w16cid:commentId w16cid:paraId="6AEB0A6B" w16cid:durableId="2264F16F"/>
  <w16cid:commentId w16cid:paraId="7958DADC" w16cid:durableId="2264F1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2069" w14:textId="77777777" w:rsidR="00AD7F45" w:rsidRDefault="00AD7F45" w:rsidP="0060685A">
      <w:r>
        <w:separator/>
      </w:r>
    </w:p>
  </w:endnote>
  <w:endnote w:type="continuationSeparator" w:id="0">
    <w:p w14:paraId="4DC51ECF" w14:textId="77777777" w:rsidR="00AD7F45" w:rsidRDefault="00AD7F45" w:rsidP="0060685A">
      <w:r>
        <w:continuationSeparator/>
      </w:r>
    </w:p>
  </w:endnote>
  <w:endnote w:type="continuationNotice" w:id="1">
    <w:p w14:paraId="7927BE17" w14:textId="77777777" w:rsidR="00AD7F45" w:rsidRDefault="00AD7F45" w:rsidP="006068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17E7" w14:textId="77777777" w:rsidR="00AD7F45" w:rsidRDefault="00AD7F45" w:rsidP="0060685A">
      <w:r>
        <w:separator/>
      </w:r>
    </w:p>
  </w:footnote>
  <w:footnote w:type="continuationSeparator" w:id="0">
    <w:p w14:paraId="76E827F0" w14:textId="77777777" w:rsidR="00AD7F45" w:rsidRDefault="00AD7F45" w:rsidP="0060685A">
      <w:r>
        <w:continuationSeparator/>
      </w:r>
    </w:p>
  </w:footnote>
  <w:footnote w:type="continuationNotice" w:id="1">
    <w:p w14:paraId="19AFB2F1" w14:textId="77777777" w:rsidR="00AD7F45" w:rsidRDefault="00AD7F45" w:rsidP="006068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4BEC"/>
    <w:multiLevelType w:val="hybridMultilevel"/>
    <w:tmpl w:val="CDFE2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9F0"/>
    <w:multiLevelType w:val="hybridMultilevel"/>
    <w:tmpl w:val="A7EA3F68"/>
    <w:lvl w:ilvl="0" w:tplc="08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2" w15:restartNumberingAfterBreak="0">
    <w:nsid w:val="514F7850"/>
    <w:multiLevelType w:val="multilevel"/>
    <w:tmpl w:val="72D4B2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B73B37"/>
    <w:multiLevelType w:val="hybridMultilevel"/>
    <w:tmpl w:val="F85A5766"/>
    <w:lvl w:ilvl="0" w:tplc="8F2E461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1301107"/>
    <w:multiLevelType w:val="hybridMultilevel"/>
    <w:tmpl w:val="EF9A7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tchell, Andrew">
    <w15:presenceInfo w15:providerId="None" w15:userId="Mitchell, Andrew"/>
  </w15:person>
  <w15:person w15:author="Jian Kang">
    <w15:presenceInfo w15:providerId="Windows Live" w15:userId="b0d6ab7b7b324832"/>
  </w15:person>
  <w15:person w15:author="Andrew Mitchell">
    <w15:presenceInfo w15:providerId="Windows Live" w15:userId="a101580bacfb24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mirrorMargins/>
  <w:proofState w:spelling="clean"/>
  <w:attachedTemplate r:id="rId1"/>
  <w:trackRevisions/>
  <w:defaultTabStop w:val="720"/>
  <w:autoHyphenation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0"/>
    <w:docVar w:name="OpenInPublishingView" w:val="0"/>
  </w:docVars>
  <w:rsids>
    <w:rsidRoot w:val="001931AA"/>
    <w:rsid w:val="0000060D"/>
    <w:rsid w:val="00001ECA"/>
    <w:rsid w:val="0000427C"/>
    <w:rsid w:val="00010C16"/>
    <w:rsid w:val="000204D6"/>
    <w:rsid w:val="000206C3"/>
    <w:rsid w:val="00031B8B"/>
    <w:rsid w:val="00046E3F"/>
    <w:rsid w:val="00052219"/>
    <w:rsid w:val="00057124"/>
    <w:rsid w:val="00061A35"/>
    <w:rsid w:val="00061CE7"/>
    <w:rsid w:val="00061E18"/>
    <w:rsid w:val="00063956"/>
    <w:rsid w:val="00063CB9"/>
    <w:rsid w:val="0006407D"/>
    <w:rsid w:val="00065DFF"/>
    <w:rsid w:val="00066A98"/>
    <w:rsid w:val="000803D7"/>
    <w:rsid w:val="000849E2"/>
    <w:rsid w:val="0009036B"/>
    <w:rsid w:val="000906A6"/>
    <w:rsid w:val="00092102"/>
    <w:rsid w:val="00094F02"/>
    <w:rsid w:val="00095C78"/>
    <w:rsid w:val="000973FF"/>
    <w:rsid w:val="000B1A4B"/>
    <w:rsid w:val="000B1CA3"/>
    <w:rsid w:val="000B374A"/>
    <w:rsid w:val="000C0ECC"/>
    <w:rsid w:val="000C5CFD"/>
    <w:rsid w:val="000D3544"/>
    <w:rsid w:val="000D4A1B"/>
    <w:rsid w:val="000D6B7D"/>
    <w:rsid w:val="000D6C59"/>
    <w:rsid w:val="000E19F5"/>
    <w:rsid w:val="000E1B61"/>
    <w:rsid w:val="000E306C"/>
    <w:rsid w:val="000E6447"/>
    <w:rsid w:val="000F11A0"/>
    <w:rsid w:val="00101CF1"/>
    <w:rsid w:val="00107B91"/>
    <w:rsid w:val="001148C9"/>
    <w:rsid w:val="0012077F"/>
    <w:rsid w:val="001217A3"/>
    <w:rsid w:val="00124427"/>
    <w:rsid w:val="0012659C"/>
    <w:rsid w:val="00127701"/>
    <w:rsid w:val="00131DFF"/>
    <w:rsid w:val="00134209"/>
    <w:rsid w:val="00134C3D"/>
    <w:rsid w:val="00137BC7"/>
    <w:rsid w:val="0014098D"/>
    <w:rsid w:val="00146228"/>
    <w:rsid w:val="00146C6D"/>
    <w:rsid w:val="0015146E"/>
    <w:rsid w:val="00164109"/>
    <w:rsid w:val="00166FB5"/>
    <w:rsid w:val="001767E0"/>
    <w:rsid w:val="00176BC2"/>
    <w:rsid w:val="00177383"/>
    <w:rsid w:val="001842CF"/>
    <w:rsid w:val="00185393"/>
    <w:rsid w:val="001868B0"/>
    <w:rsid w:val="001931AA"/>
    <w:rsid w:val="00194810"/>
    <w:rsid w:val="00196480"/>
    <w:rsid w:val="00197F34"/>
    <w:rsid w:val="001A1C94"/>
    <w:rsid w:val="001A2C3B"/>
    <w:rsid w:val="001A7ADD"/>
    <w:rsid w:val="001B53C9"/>
    <w:rsid w:val="001C10C1"/>
    <w:rsid w:val="001D0551"/>
    <w:rsid w:val="001D45DD"/>
    <w:rsid w:val="001E4D84"/>
    <w:rsid w:val="001E6837"/>
    <w:rsid w:val="001F57BA"/>
    <w:rsid w:val="001F6B99"/>
    <w:rsid w:val="001F7123"/>
    <w:rsid w:val="00202581"/>
    <w:rsid w:val="00203927"/>
    <w:rsid w:val="0020623C"/>
    <w:rsid w:val="002062AE"/>
    <w:rsid w:val="00206B8D"/>
    <w:rsid w:val="00207BC4"/>
    <w:rsid w:val="00211067"/>
    <w:rsid w:val="00226174"/>
    <w:rsid w:val="0023408A"/>
    <w:rsid w:val="00234FC3"/>
    <w:rsid w:val="00236797"/>
    <w:rsid w:val="00240667"/>
    <w:rsid w:val="00240F0B"/>
    <w:rsid w:val="00241CC9"/>
    <w:rsid w:val="00242943"/>
    <w:rsid w:val="00242C5C"/>
    <w:rsid w:val="00245770"/>
    <w:rsid w:val="0025158B"/>
    <w:rsid w:val="00254AA1"/>
    <w:rsid w:val="00254FEE"/>
    <w:rsid w:val="002573B6"/>
    <w:rsid w:val="0027248D"/>
    <w:rsid w:val="00272C88"/>
    <w:rsid w:val="0027332A"/>
    <w:rsid w:val="002750FA"/>
    <w:rsid w:val="00275B6E"/>
    <w:rsid w:val="00275C2D"/>
    <w:rsid w:val="0027653E"/>
    <w:rsid w:val="002800BF"/>
    <w:rsid w:val="00282EBC"/>
    <w:rsid w:val="002852CC"/>
    <w:rsid w:val="002921AB"/>
    <w:rsid w:val="002943AB"/>
    <w:rsid w:val="00297F1B"/>
    <w:rsid w:val="002A1794"/>
    <w:rsid w:val="002A19DD"/>
    <w:rsid w:val="002A2456"/>
    <w:rsid w:val="002A3A41"/>
    <w:rsid w:val="002B69BA"/>
    <w:rsid w:val="002D1A2F"/>
    <w:rsid w:val="002D6449"/>
    <w:rsid w:val="002D67DE"/>
    <w:rsid w:val="002E261B"/>
    <w:rsid w:val="002E30E0"/>
    <w:rsid w:val="002E3FED"/>
    <w:rsid w:val="002F6340"/>
    <w:rsid w:val="002F6E26"/>
    <w:rsid w:val="00304903"/>
    <w:rsid w:val="003117D3"/>
    <w:rsid w:val="003128C4"/>
    <w:rsid w:val="00313FE8"/>
    <w:rsid w:val="003163CF"/>
    <w:rsid w:val="0031712F"/>
    <w:rsid w:val="0032238D"/>
    <w:rsid w:val="003265B2"/>
    <w:rsid w:val="00331F80"/>
    <w:rsid w:val="00335109"/>
    <w:rsid w:val="00337CBF"/>
    <w:rsid w:val="00343509"/>
    <w:rsid w:val="00344091"/>
    <w:rsid w:val="0034444E"/>
    <w:rsid w:val="00346937"/>
    <w:rsid w:val="00350451"/>
    <w:rsid w:val="003508CA"/>
    <w:rsid w:val="00350B72"/>
    <w:rsid w:val="00350F79"/>
    <w:rsid w:val="00360DB5"/>
    <w:rsid w:val="0036149C"/>
    <w:rsid w:val="00362D8E"/>
    <w:rsid w:val="00372D68"/>
    <w:rsid w:val="00374066"/>
    <w:rsid w:val="00376279"/>
    <w:rsid w:val="0037672D"/>
    <w:rsid w:val="00377520"/>
    <w:rsid w:val="00385312"/>
    <w:rsid w:val="00385CF4"/>
    <w:rsid w:val="003877C3"/>
    <w:rsid w:val="003A096C"/>
    <w:rsid w:val="003B00C3"/>
    <w:rsid w:val="003B1B3E"/>
    <w:rsid w:val="003B66AA"/>
    <w:rsid w:val="003B7851"/>
    <w:rsid w:val="003C0E3B"/>
    <w:rsid w:val="003C1933"/>
    <w:rsid w:val="003E07DC"/>
    <w:rsid w:val="003E5243"/>
    <w:rsid w:val="003F0C80"/>
    <w:rsid w:val="004006F0"/>
    <w:rsid w:val="0040153F"/>
    <w:rsid w:val="00401924"/>
    <w:rsid w:val="0041320F"/>
    <w:rsid w:val="0042353C"/>
    <w:rsid w:val="004270F6"/>
    <w:rsid w:val="004322FD"/>
    <w:rsid w:val="00433778"/>
    <w:rsid w:val="00447D56"/>
    <w:rsid w:val="0045102F"/>
    <w:rsid w:val="00452918"/>
    <w:rsid w:val="00452B01"/>
    <w:rsid w:val="00452CEF"/>
    <w:rsid w:val="00461359"/>
    <w:rsid w:val="004621BE"/>
    <w:rsid w:val="004648EC"/>
    <w:rsid w:val="00466362"/>
    <w:rsid w:val="00476453"/>
    <w:rsid w:val="0048235D"/>
    <w:rsid w:val="004961EE"/>
    <w:rsid w:val="004A2722"/>
    <w:rsid w:val="004B742B"/>
    <w:rsid w:val="004B7523"/>
    <w:rsid w:val="004C1719"/>
    <w:rsid w:val="004C3A22"/>
    <w:rsid w:val="004C49A2"/>
    <w:rsid w:val="004D25C7"/>
    <w:rsid w:val="004D6A9D"/>
    <w:rsid w:val="004E344F"/>
    <w:rsid w:val="004F5AA8"/>
    <w:rsid w:val="004F5AE0"/>
    <w:rsid w:val="005014EF"/>
    <w:rsid w:val="005045AC"/>
    <w:rsid w:val="005125B4"/>
    <w:rsid w:val="00514FCD"/>
    <w:rsid w:val="0052051E"/>
    <w:rsid w:val="00521B0F"/>
    <w:rsid w:val="005226E8"/>
    <w:rsid w:val="005277CC"/>
    <w:rsid w:val="0053233C"/>
    <w:rsid w:val="00537F47"/>
    <w:rsid w:val="00543A42"/>
    <w:rsid w:val="00546E56"/>
    <w:rsid w:val="00547D42"/>
    <w:rsid w:val="00556173"/>
    <w:rsid w:val="005601B2"/>
    <w:rsid w:val="00561802"/>
    <w:rsid w:val="005637BD"/>
    <w:rsid w:val="005657BD"/>
    <w:rsid w:val="00567B36"/>
    <w:rsid w:val="00571E42"/>
    <w:rsid w:val="00572BFF"/>
    <w:rsid w:val="00576B01"/>
    <w:rsid w:val="00581CC3"/>
    <w:rsid w:val="0058215F"/>
    <w:rsid w:val="005A53D0"/>
    <w:rsid w:val="005A5C7A"/>
    <w:rsid w:val="005B2246"/>
    <w:rsid w:val="005C3CD7"/>
    <w:rsid w:val="005C6152"/>
    <w:rsid w:val="005D4294"/>
    <w:rsid w:val="005D7F44"/>
    <w:rsid w:val="005E4316"/>
    <w:rsid w:val="005E7685"/>
    <w:rsid w:val="005F2CAD"/>
    <w:rsid w:val="00603D59"/>
    <w:rsid w:val="00604F0E"/>
    <w:rsid w:val="0060566E"/>
    <w:rsid w:val="0060685A"/>
    <w:rsid w:val="00611C64"/>
    <w:rsid w:val="00612904"/>
    <w:rsid w:val="00617EAA"/>
    <w:rsid w:val="00624852"/>
    <w:rsid w:val="00624E38"/>
    <w:rsid w:val="006256E0"/>
    <w:rsid w:val="006319EE"/>
    <w:rsid w:val="006361E3"/>
    <w:rsid w:val="00643AB0"/>
    <w:rsid w:val="0064584D"/>
    <w:rsid w:val="006512D7"/>
    <w:rsid w:val="00652857"/>
    <w:rsid w:val="0066016F"/>
    <w:rsid w:val="00660A1C"/>
    <w:rsid w:val="006623A0"/>
    <w:rsid w:val="006635CD"/>
    <w:rsid w:val="0066796C"/>
    <w:rsid w:val="00677267"/>
    <w:rsid w:val="00680959"/>
    <w:rsid w:val="00680DB2"/>
    <w:rsid w:val="00682A11"/>
    <w:rsid w:val="006868F4"/>
    <w:rsid w:val="00693972"/>
    <w:rsid w:val="0069444A"/>
    <w:rsid w:val="006A0820"/>
    <w:rsid w:val="006A1644"/>
    <w:rsid w:val="006B21EE"/>
    <w:rsid w:val="006B332F"/>
    <w:rsid w:val="006B469B"/>
    <w:rsid w:val="006D5B4B"/>
    <w:rsid w:val="006E15F3"/>
    <w:rsid w:val="006E2F87"/>
    <w:rsid w:val="006E42DC"/>
    <w:rsid w:val="006E77CA"/>
    <w:rsid w:val="006F15C9"/>
    <w:rsid w:val="006F4425"/>
    <w:rsid w:val="006F56D6"/>
    <w:rsid w:val="006F69E2"/>
    <w:rsid w:val="00701CB5"/>
    <w:rsid w:val="007031E6"/>
    <w:rsid w:val="007067A4"/>
    <w:rsid w:val="007132D7"/>
    <w:rsid w:val="00713C52"/>
    <w:rsid w:val="00717872"/>
    <w:rsid w:val="0072578A"/>
    <w:rsid w:val="0072651B"/>
    <w:rsid w:val="007305C6"/>
    <w:rsid w:val="007361E6"/>
    <w:rsid w:val="007368B3"/>
    <w:rsid w:val="007405CB"/>
    <w:rsid w:val="00740F87"/>
    <w:rsid w:val="00741E82"/>
    <w:rsid w:val="00742B0F"/>
    <w:rsid w:val="007439A6"/>
    <w:rsid w:val="0075720E"/>
    <w:rsid w:val="0075793F"/>
    <w:rsid w:val="007619F1"/>
    <w:rsid w:val="007729FA"/>
    <w:rsid w:val="00772C6E"/>
    <w:rsid w:val="00785062"/>
    <w:rsid w:val="007933B0"/>
    <w:rsid w:val="007A306B"/>
    <w:rsid w:val="007B0167"/>
    <w:rsid w:val="007B15BE"/>
    <w:rsid w:val="007C048C"/>
    <w:rsid w:val="007C60F2"/>
    <w:rsid w:val="007C7D4A"/>
    <w:rsid w:val="007D17DA"/>
    <w:rsid w:val="007D6936"/>
    <w:rsid w:val="007D7255"/>
    <w:rsid w:val="007E0BE5"/>
    <w:rsid w:val="007E16DC"/>
    <w:rsid w:val="007E313C"/>
    <w:rsid w:val="007E4582"/>
    <w:rsid w:val="007E7491"/>
    <w:rsid w:val="007F0E5E"/>
    <w:rsid w:val="007F4EBB"/>
    <w:rsid w:val="007F6A43"/>
    <w:rsid w:val="0080037E"/>
    <w:rsid w:val="00800813"/>
    <w:rsid w:val="00806AB6"/>
    <w:rsid w:val="00806D52"/>
    <w:rsid w:val="00813412"/>
    <w:rsid w:val="00826591"/>
    <w:rsid w:val="00826F38"/>
    <w:rsid w:val="008307EB"/>
    <w:rsid w:val="00831A27"/>
    <w:rsid w:val="00841A8B"/>
    <w:rsid w:val="00843D84"/>
    <w:rsid w:val="0084520D"/>
    <w:rsid w:val="00847090"/>
    <w:rsid w:val="00851C4B"/>
    <w:rsid w:val="00852852"/>
    <w:rsid w:val="008539CC"/>
    <w:rsid w:val="00853D33"/>
    <w:rsid w:val="00854A3D"/>
    <w:rsid w:val="008608A9"/>
    <w:rsid w:val="00863AD3"/>
    <w:rsid w:val="0087070D"/>
    <w:rsid w:val="00871B45"/>
    <w:rsid w:val="00881C83"/>
    <w:rsid w:val="00890B2A"/>
    <w:rsid w:val="00895320"/>
    <w:rsid w:val="008A31F1"/>
    <w:rsid w:val="008A3368"/>
    <w:rsid w:val="008A7907"/>
    <w:rsid w:val="008B69D0"/>
    <w:rsid w:val="008D1370"/>
    <w:rsid w:val="008D167A"/>
    <w:rsid w:val="008D5C0D"/>
    <w:rsid w:val="008E24AB"/>
    <w:rsid w:val="008E480F"/>
    <w:rsid w:val="008E5368"/>
    <w:rsid w:val="008F013E"/>
    <w:rsid w:val="008F1A75"/>
    <w:rsid w:val="008F2177"/>
    <w:rsid w:val="008F3DE9"/>
    <w:rsid w:val="008F5F63"/>
    <w:rsid w:val="008F68E4"/>
    <w:rsid w:val="008F7762"/>
    <w:rsid w:val="00901FD4"/>
    <w:rsid w:val="00906583"/>
    <w:rsid w:val="00911F8F"/>
    <w:rsid w:val="00913AF5"/>
    <w:rsid w:val="0091554E"/>
    <w:rsid w:val="00915830"/>
    <w:rsid w:val="009166CC"/>
    <w:rsid w:val="00916931"/>
    <w:rsid w:val="0092119A"/>
    <w:rsid w:val="00924C44"/>
    <w:rsid w:val="00931174"/>
    <w:rsid w:val="00935EB3"/>
    <w:rsid w:val="00936093"/>
    <w:rsid w:val="009364F5"/>
    <w:rsid w:val="00937608"/>
    <w:rsid w:val="00942708"/>
    <w:rsid w:val="00954F42"/>
    <w:rsid w:val="0095503C"/>
    <w:rsid w:val="009564E5"/>
    <w:rsid w:val="009565D8"/>
    <w:rsid w:val="00962EA4"/>
    <w:rsid w:val="009727CD"/>
    <w:rsid w:val="009846B5"/>
    <w:rsid w:val="0099585D"/>
    <w:rsid w:val="009A1C85"/>
    <w:rsid w:val="009B206C"/>
    <w:rsid w:val="009B36B9"/>
    <w:rsid w:val="009B4B19"/>
    <w:rsid w:val="009B7352"/>
    <w:rsid w:val="009C00E4"/>
    <w:rsid w:val="009D32E6"/>
    <w:rsid w:val="009D456B"/>
    <w:rsid w:val="009E020C"/>
    <w:rsid w:val="009E2C58"/>
    <w:rsid w:val="009E34BE"/>
    <w:rsid w:val="009F2A2D"/>
    <w:rsid w:val="009F4613"/>
    <w:rsid w:val="009F55F5"/>
    <w:rsid w:val="009F7E28"/>
    <w:rsid w:val="00A02D35"/>
    <w:rsid w:val="00A12E43"/>
    <w:rsid w:val="00A1602A"/>
    <w:rsid w:val="00A1687C"/>
    <w:rsid w:val="00A16E18"/>
    <w:rsid w:val="00A22132"/>
    <w:rsid w:val="00A23234"/>
    <w:rsid w:val="00A304C3"/>
    <w:rsid w:val="00A35813"/>
    <w:rsid w:val="00A35BB4"/>
    <w:rsid w:val="00A41F36"/>
    <w:rsid w:val="00A45D30"/>
    <w:rsid w:val="00A516FF"/>
    <w:rsid w:val="00A51C46"/>
    <w:rsid w:val="00A5486E"/>
    <w:rsid w:val="00A5676D"/>
    <w:rsid w:val="00A56AA1"/>
    <w:rsid w:val="00A602F4"/>
    <w:rsid w:val="00A6274D"/>
    <w:rsid w:val="00A63103"/>
    <w:rsid w:val="00A644F7"/>
    <w:rsid w:val="00A70976"/>
    <w:rsid w:val="00A800ED"/>
    <w:rsid w:val="00A82313"/>
    <w:rsid w:val="00A83660"/>
    <w:rsid w:val="00A8548B"/>
    <w:rsid w:val="00A8672E"/>
    <w:rsid w:val="00AA481C"/>
    <w:rsid w:val="00AA52DF"/>
    <w:rsid w:val="00AB52DE"/>
    <w:rsid w:val="00AB7B02"/>
    <w:rsid w:val="00AC0D57"/>
    <w:rsid w:val="00AD0C87"/>
    <w:rsid w:val="00AD1302"/>
    <w:rsid w:val="00AD76F7"/>
    <w:rsid w:val="00AD7F45"/>
    <w:rsid w:val="00AE02E5"/>
    <w:rsid w:val="00AE743E"/>
    <w:rsid w:val="00AF036D"/>
    <w:rsid w:val="00AF0469"/>
    <w:rsid w:val="00AF1492"/>
    <w:rsid w:val="00AF7346"/>
    <w:rsid w:val="00B03BBF"/>
    <w:rsid w:val="00B04041"/>
    <w:rsid w:val="00B046D5"/>
    <w:rsid w:val="00B10EA6"/>
    <w:rsid w:val="00B15E40"/>
    <w:rsid w:val="00B25212"/>
    <w:rsid w:val="00B2532E"/>
    <w:rsid w:val="00B30651"/>
    <w:rsid w:val="00B326D9"/>
    <w:rsid w:val="00B35E8B"/>
    <w:rsid w:val="00B42998"/>
    <w:rsid w:val="00B45FB1"/>
    <w:rsid w:val="00B51AFE"/>
    <w:rsid w:val="00B52265"/>
    <w:rsid w:val="00B53F59"/>
    <w:rsid w:val="00B54A06"/>
    <w:rsid w:val="00B55D1B"/>
    <w:rsid w:val="00B55D8A"/>
    <w:rsid w:val="00B6042C"/>
    <w:rsid w:val="00B62B34"/>
    <w:rsid w:val="00B639B2"/>
    <w:rsid w:val="00B722FF"/>
    <w:rsid w:val="00B74717"/>
    <w:rsid w:val="00B80A57"/>
    <w:rsid w:val="00B80CC0"/>
    <w:rsid w:val="00B818E8"/>
    <w:rsid w:val="00B81D84"/>
    <w:rsid w:val="00B84746"/>
    <w:rsid w:val="00B8576F"/>
    <w:rsid w:val="00B871A1"/>
    <w:rsid w:val="00B92D13"/>
    <w:rsid w:val="00B92DEF"/>
    <w:rsid w:val="00B943D0"/>
    <w:rsid w:val="00BA15BD"/>
    <w:rsid w:val="00BA3B1C"/>
    <w:rsid w:val="00BA4C53"/>
    <w:rsid w:val="00BA7928"/>
    <w:rsid w:val="00BA7AEB"/>
    <w:rsid w:val="00BB1645"/>
    <w:rsid w:val="00BB4BC4"/>
    <w:rsid w:val="00BC51B0"/>
    <w:rsid w:val="00BD2CC3"/>
    <w:rsid w:val="00BD3A1D"/>
    <w:rsid w:val="00BD3AE4"/>
    <w:rsid w:val="00BE37DE"/>
    <w:rsid w:val="00BE5F90"/>
    <w:rsid w:val="00BE7F1E"/>
    <w:rsid w:val="00BF3E87"/>
    <w:rsid w:val="00C11EFF"/>
    <w:rsid w:val="00C142B8"/>
    <w:rsid w:val="00C21261"/>
    <w:rsid w:val="00C21A82"/>
    <w:rsid w:val="00C334DF"/>
    <w:rsid w:val="00C35124"/>
    <w:rsid w:val="00C36448"/>
    <w:rsid w:val="00C52630"/>
    <w:rsid w:val="00C55E75"/>
    <w:rsid w:val="00C56F57"/>
    <w:rsid w:val="00C6379E"/>
    <w:rsid w:val="00C64A98"/>
    <w:rsid w:val="00C64BA3"/>
    <w:rsid w:val="00C719FB"/>
    <w:rsid w:val="00C75E13"/>
    <w:rsid w:val="00C77490"/>
    <w:rsid w:val="00C77746"/>
    <w:rsid w:val="00C80B8F"/>
    <w:rsid w:val="00C835BF"/>
    <w:rsid w:val="00C87AF5"/>
    <w:rsid w:val="00C910B0"/>
    <w:rsid w:val="00C97E6F"/>
    <w:rsid w:val="00CA020C"/>
    <w:rsid w:val="00CA0BDF"/>
    <w:rsid w:val="00CA13E1"/>
    <w:rsid w:val="00CA70CA"/>
    <w:rsid w:val="00CA76D7"/>
    <w:rsid w:val="00CD1490"/>
    <w:rsid w:val="00CD76EF"/>
    <w:rsid w:val="00CF2F7E"/>
    <w:rsid w:val="00CF5A25"/>
    <w:rsid w:val="00CF67BE"/>
    <w:rsid w:val="00CF752D"/>
    <w:rsid w:val="00CF7A1A"/>
    <w:rsid w:val="00D042F6"/>
    <w:rsid w:val="00D05423"/>
    <w:rsid w:val="00D06313"/>
    <w:rsid w:val="00D06A1D"/>
    <w:rsid w:val="00D07034"/>
    <w:rsid w:val="00D1694C"/>
    <w:rsid w:val="00D224E6"/>
    <w:rsid w:val="00D36EA1"/>
    <w:rsid w:val="00D40922"/>
    <w:rsid w:val="00D47124"/>
    <w:rsid w:val="00D47C1A"/>
    <w:rsid w:val="00D50BF5"/>
    <w:rsid w:val="00D518EE"/>
    <w:rsid w:val="00D51923"/>
    <w:rsid w:val="00D540FB"/>
    <w:rsid w:val="00D54938"/>
    <w:rsid w:val="00D6526E"/>
    <w:rsid w:val="00D71422"/>
    <w:rsid w:val="00D715B0"/>
    <w:rsid w:val="00D76461"/>
    <w:rsid w:val="00D830A6"/>
    <w:rsid w:val="00D87383"/>
    <w:rsid w:val="00D929FC"/>
    <w:rsid w:val="00D95FD2"/>
    <w:rsid w:val="00DA26DC"/>
    <w:rsid w:val="00DA4ABB"/>
    <w:rsid w:val="00DB6963"/>
    <w:rsid w:val="00DC5D96"/>
    <w:rsid w:val="00DD7F49"/>
    <w:rsid w:val="00DE354C"/>
    <w:rsid w:val="00DE44A9"/>
    <w:rsid w:val="00DE6611"/>
    <w:rsid w:val="00DF51ED"/>
    <w:rsid w:val="00DF7367"/>
    <w:rsid w:val="00DF79B3"/>
    <w:rsid w:val="00E00665"/>
    <w:rsid w:val="00E01E5C"/>
    <w:rsid w:val="00E15D97"/>
    <w:rsid w:val="00E178EE"/>
    <w:rsid w:val="00E202C5"/>
    <w:rsid w:val="00E27E67"/>
    <w:rsid w:val="00E3153F"/>
    <w:rsid w:val="00E322A1"/>
    <w:rsid w:val="00E426F2"/>
    <w:rsid w:val="00E445E8"/>
    <w:rsid w:val="00E47493"/>
    <w:rsid w:val="00E532B9"/>
    <w:rsid w:val="00E54A94"/>
    <w:rsid w:val="00E61636"/>
    <w:rsid w:val="00E6449E"/>
    <w:rsid w:val="00E66964"/>
    <w:rsid w:val="00E70E38"/>
    <w:rsid w:val="00E71EE4"/>
    <w:rsid w:val="00E7749D"/>
    <w:rsid w:val="00E8217F"/>
    <w:rsid w:val="00E83A8E"/>
    <w:rsid w:val="00E85EDC"/>
    <w:rsid w:val="00E918B2"/>
    <w:rsid w:val="00EA0037"/>
    <w:rsid w:val="00EA64C7"/>
    <w:rsid w:val="00EB0B51"/>
    <w:rsid w:val="00EB1D98"/>
    <w:rsid w:val="00EB5BF5"/>
    <w:rsid w:val="00EC233B"/>
    <w:rsid w:val="00ED0004"/>
    <w:rsid w:val="00ED34B6"/>
    <w:rsid w:val="00ED3586"/>
    <w:rsid w:val="00ED7A7C"/>
    <w:rsid w:val="00EE03C0"/>
    <w:rsid w:val="00EE42C4"/>
    <w:rsid w:val="00EE44BE"/>
    <w:rsid w:val="00EE52EC"/>
    <w:rsid w:val="00EE53C8"/>
    <w:rsid w:val="00EE5D88"/>
    <w:rsid w:val="00EF3DBB"/>
    <w:rsid w:val="00EF4000"/>
    <w:rsid w:val="00EF7FEE"/>
    <w:rsid w:val="00F0050D"/>
    <w:rsid w:val="00F05AE8"/>
    <w:rsid w:val="00F129A9"/>
    <w:rsid w:val="00F12FD1"/>
    <w:rsid w:val="00F14E54"/>
    <w:rsid w:val="00F15A14"/>
    <w:rsid w:val="00F24F77"/>
    <w:rsid w:val="00F31F90"/>
    <w:rsid w:val="00F33812"/>
    <w:rsid w:val="00F3593D"/>
    <w:rsid w:val="00F40AFF"/>
    <w:rsid w:val="00F43B6A"/>
    <w:rsid w:val="00F45629"/>
    <w:rsid w:val="00F4683E"/>
    <w:rsid w:val="00F46EC6"/>
    <w:rsid w:val="00F51DAA"/>
    <w:rsid w:val="00F71C38"/>
    <w:rsid w:val="00F737F5"/>
    <w:rsid w:val="00F74946"/>
    <w:rsid w:val="00F811DF"/>
    <w:rsid w:val="00F93FBD"/>
    <w:rsid w:val="00F961B1"/>
    <w:rsid w:val="00F965B5"/>
    <w:rsid w:val="00FA1E78"/>
    <w:rsid w:val="00FA2DFD"/>
    <w:rsid w:val="00FA68A6"/>
    <w:rsid w:val="00FB440F"/>
    <w:rsid w:val="00FB7FE0"/>
    <w:rsid w:val="00FC36C1"/>
    <w:rsid w:val="00FC49A3"/>
    <w:rsid w:val="00FD5428"/>
    <w:rsid w:val="00FE1CBB"/>
    <w:rsid w:val="00FE2FDC"/>
    <w:rsid w:val="00FE5365"/>
    <w:rsid w:val="00FF1805"/>
    <w:rsid w:val="00FF58FE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5F82971"/>
  <w14:defaultImageDpi w14:val="330"/>
  <w15:docId w15:val="{09E9157A-2A66-4832-B675-359163C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1E5C"/>
    <w:pPr>
      <w:spacing w:line="360" w:lineRule="auto"/>
      <w:ind w:firstLine="720"/>
      <w:jc w:val="both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1F6B99"/>
    <w:pPr>
      <w:keepLines/>
      <w:widowControl w:val="0"/>
      <w:numPr>
        <w:numId w:val="5"/>
      </w:numPr>
      <w:spacing w:before="160" w:after="0" w:line="240" w:lineRule="auto"/>
      <w:ind w:left="431" w:hanging="431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15146E"/>
    <w:pPr>
      <w:keepLines/>
      <w:widowControl w:val="0"/>
      <w:numPr>
        <w:ilvl w:val="1"/>
        <w:numId w:val="5"/>
      </w:numPr>
      <w:spacing w:before="120" w:after="0" w:line="240" w:lineRule="auto"/>
      <w:ind w:left="1298" w:hanging="578"/>
      <w:outlineLvl w:val="1"/>
    </w:pPr>
    <w:rPr>
      <w:rFonts w:eastAsiaTheme="majorEastAsia" w:cstheme="majorBidi"/>
      <w:sz w:val="32"/>
      <w:szCs w:val="28"/>
      <w:lang w:val="en-US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853D33"/>
    <w:pPr>
      <w:keepNext/>
      <w:keepLines/>
      <w:numPr>
        <w:ilvl w:val="2"/>
        <w:numId w:val="5"/>
      </w:numPr>
      <w:spacing w:before="120" w:after="0" w:line="240" w:lineRule="auto"/>
      <w:ind w:left="2160"/>
      <w:outlineLvl w:val="2"/>
    </w:pPr>
    <w:rPr>
      <w:rFonts w:eastAsiaTheme="majorEastAsia" w:cstheme="majorBidi"/>
      <w:sz w:val="28"/>
      <w:szCs w:val="28"/>
      <w:lang w:val="en-US"/>
    </w:rPr>
  </w:style>
  <w:style w:type="paragraph" w:styleId="Heading4">
    <w:name w:val="heading 4"/>
    <w:basedOn w:val="Normal"/>
    <w:next w:val="Heading2"/>
    <w:link w:val="Heading4Char"/>
    <w:autoRedefine/>
    <w:uiPriority w:val="9"/>
    <w:unhideWhenUsed/>
    <w:qFormat/>
    <w:rsid w:val="00F737F5"/>
    <w:pPr>
      <w:keepNext/>
      <w:keepLines/>
      <w:numPr>
        <w:ilvl w:val="3"/>
        <w:numId w:val="5"/>
      </w:numPr>
      <w:spacing w:before="120" w:after="0" w:line="240" w:lineRule="auto"/>
      <w:ind w:left="3022" w:hanging="862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2FD"/>
    <w:pPr>
      <w:keepNext/>
      <w:keepLines/>
      <w:numPr>
        <w:ilvl w:val="4"/>
        <w:numId w:val="5"/>
      </w:numPr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2FD"/>
    <w:pPr>
      <w:keepNext/>
      <w:keepLines/>
      <w:numPr>
        <w:ilvl w:val="5"/>
        <w:numId w:val="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2FD"/>
    <w:pPr>
      <w:keepNext/>
      <w:keepLines/>
      <w:numPr>
        <w:ilvl w:val="6"/>
        <w:numId w:val="5"/>
      </w:numPr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2FD"/>
    <w:pPr>
      <w:keepNext/>
      <w:keepLines/>
      <w:numPr>
        <w:ilvl w:val="7"/>
        <w:numId w:val="5"/>
      </w:numPr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2FD"/>
    <w:pPr>
      <w:keepNext/>
      <w:keepLines/>
      <w:numPr>
        <w:ilvl w:val="8"/>
        <w:numId w:val="5"/>
      </w:numPr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F216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4ABB"/>
    <w:pPr>
      <w:tabs>
        <w:tab w:val="center" w:pos="4153"/>
        <w:tab w:val="right" w:pos="8306"/>
      </w:tabs>
    </w:pPr>
    <w:rPr>
      <w:rFonts w:ascii="Arial" w:eastAsia="Times New Roman" w:hAnsi="Arial"/>
      <w:sz w:val="16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4ABB"/>
    <w:rPr>
      <w:rFonts w:ascii="Arial" w:eastAsia="Times New Roman" w:hAnsi="Arial"/>
      <w:sz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A4A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ABB"/>
  </w:style>
  <w:style w:type="character" w:customStyle="1" w:styleId="Heading1Char">
    <w:name w:val="Heading 1 Char"/>
    <w:basedOn w:val="DefaultParagraphFont"/>
    <w:link w:val="Heading1"/>
    <w:uiPriority w:val="9"/>
    <w:rsid w:val="001F6B99"/>
    <w:rPr>
      <w:rFonts w:ascii="Garamond" w:eastAsiaTheme="majorEastAsia" w:hAnsi="Garamond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146E"/>
    <w:rPr>
      <w:rFonts w:ascii="Garamond" w:eastAsiaTheme="majorEastAsia" w:hAnsi="Garamond" w:cstheme="majorBidi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D33"/>
    <w:rPr>
      <w:rFonts w:ascii="Garamond" w:eastAsiaTheme="majorEastAsia" w:hAnsi="Garamond" w:cstheme="majorBid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737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2F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2F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2F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2F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2F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05423"/>
    <w:pPr>
      <w:spacing w:before="240" w:line="240" w:lineRule="auto"/>
      <w:jc w:val="center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37608"/>
    <w:pPr>
      <w:spacing w:after="0"/>
      <w:ind w:firstLine="0"/>
      <w:contextualSpacing/>
      <w:jc w:val="center"/>
    </w:pPr>
    <w:rPr>
      <w:rFonts w:eastAsiaTheme="majorEastAsia" w:cstheme="majorBidi"/>
      <w:b/>
      <w:color w:val="404040" w:themeColor="text1" w:themeTint="BF"/>
      <w:spacing w:val="-10"/>
      <w:sz w:val="40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37608"/>
    <w:rPr>
      <w:rFonts w:ascii="Garamond" w:eastAsiaTheme="majorEastAsia" w:hAnsi="Garamond" w:cstheme="majorBidi"/>
      <w:b/>
      <w:color w:val="404040" w:themeColor="text1" w:themeTint="BF"/>
      <w:spacing w:val="-10"/>
      <w:sz w:val="40"/>
      <w:szCs w:val="72"/>
      <w:lang w:val="en-US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1931AA"/>
    <w:pPr>
      <w:numPr>
        <w:ilvl w:val="1"/>
      </w:numPr>
    </w:pPr>
    <w:rPr>
      <w:b w:val="0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AA"/>
    <w:rPr>
      <w:rFonts w:ascii="Garamond" w:eastAsiaTheme="majorEastAsia" w:hAnsi="Garamond" w:cstheme="majorBidi"/>
      <w:color w:val="595959" w:themeColor="text1" w:themeTint="A6"/>
      <w:spacing w:val="-10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4322FD"/>
    <w:rPr>
      <w:b/>
      <w:bCs/>
    </w:rPr>
  </w:style>
  <w:style w:type="character" w:styleId="Emphasis">
    <w:name w:val="Emphasis"/>
    <w:basedOn w:val="DefaultParagraphFont"/>
    <w:uiPriority w:val="20"/>
    <w:qFormat/>
    <w:rsid w:val="004322FD"/>
    <w:rPr>
      <w:i/>
      <w:iCs/>
    </w:rPr>
  </w:style>
  <w:style w:type="paragraph" w:styleId="NoSpacing">
    <w:name w:val="No Spacing"/>
    <w:basedOn w:val="Normal"/>
    <w:uiPriority w:val="1"/>
    <w:qFormat/>
    <w:rsid w:val="00EB0B51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4322F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322F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2F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2F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22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22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22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22F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322F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4322FD"/>
    <w:pPr>
      <w:outlineLvl w:val="9"/>
    </w:pPr>
  </w:style>
  <w:style w:type="paragraph" w:styleId="ListParagraph">
    <w:name w:val="List Paragraph"/>
    <w:basedOn w:val="Normal"/>
    <w:uiPriority w:val="34"/>
    <w:qFormat/>
    <w:rsid w:val="004322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3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3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3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81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639B2"/>
    <w:rPr>
      <w:color w:val="605E5C"/>
      <w:shd w:val="clear" w:color="auto" w:fill="E1DFDD"/>
    </w:rPr>
  </w:style>
  <w:style w:type="paragraph" w:customStyle="1" w:styleId="UCLStyle1">
    <w:name w:val="UCL Style 1"/>
    <w:basedOn w:val="Heading1"/>
    <w:link w:val="UCLStyle1Char"/>
    <w:rsid w:val="00C21A82"/>
  </w:style>
  <w:style w:type="character" w:customStyle="1" w:styleId="UCLStyle1Char">
    <w:name w:val="UCL Style 1 Char"/>
    <w:basedOn w:val="Heading1Char"/>
    <w:link w:val="UCLStyle1"/>
    <w:rsid w:val="00C21A82"/>
    <w:rPr>
      <w:rFonts w:asciiTheme="majorHAnsi" w:eastAsiaTheme="majorEastAsia" w:hAnsiTheme="majorHAnsi" w:cstheme="majorBidi"/>
      <w:b/>
      <w:sz w:val="36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E5C"/>
    <w:pPr>
      <w:tabs>
        <w:tab w:val="left" w:pos="480"/>
        <w:tab w:val="left" w:pos="1100"/>
        <w:tab w:val="right" w:leader="dot" w:pos="96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5C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15C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F15C9"/>
    <w:rPr>
      <w:color w:val="0000FF" w:themeColor="hyperlink"/>
      <w:u w:val="single"/>
    </w:rPr>
  </w:style>
  <w:style w:type="paragraph" w:customStyle="1" w:styleId="Heading1-NoNumbering">
    <w:name w:val="Heading 1 - No Numbering"/>
    <w:basedOn w:val="Heading1"/>
    <w:link w:val="Heading1-NoNumberingChar"/>
    <w:qFormat/>
    <w:rsid w:val="00337CBF"/>
    <w:pPr>
      <w:numPr>
        <w:numId w:val="0"/>
      </w:num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9F7E28"/>
    <w:pPr>
      <w:spacing w:after="0"/>
    </w:pPr>
  </w:style>
  <w:style w:type="character" w:customStyle="1" w:styleId="Heading1-NoNumberingChar">
    <w:name w:val="Heading 1 - No Numbering Char"/>
    <w:basedOn w:val="Heading1Char"/>
    <w:link w:val="Heading1-NoNumbering"/>
    <w:rsid w:val="00337CBF"/>
    <w:rPr>
      <w:rFonts w:ascii="Garamond" w:eastAsiaTheme="majorEastAsia" w:hAnsi="Garamond" w:cstheme="majorBidi"/>
      <w:b/>
      <w:sz w:val="36"/>
      <w:szCs w:val="36"/>
      <w:lang w:val="en-US"/>
    </w:rPr>
  </w:style>
  <w:style w:type="paragraph" w:customStyle="1" w:styleId="Citations">
    <w:name w:val="Citations"/>
    <w:basedOn w:val="Normal"/>
    <w:link w:val="CitationsChar"/>
    <w:qFormat/>
    <w:rsid w:val="00C6379E"/>
    <w:pPr>
      <w:keepLines/>
      <w:suppressAutoHyphens/>
      <w:autoSpaceDE w:val="0"/>
      <w:autoSpaceDN w:val="0"/>
      <w:adjustRightInd w:val="0"/>
      <w:spacing w:line="240" w:lineRule="auto"/>
      <w:ind w:left="482" w:hanging="482"/>
      <w:jc w:val="left"/>
    </w:pPr>
  </w:style>
  <w:style w:type="character" w:styleId="LineNumber">
    <w:name w:val="line number"/>
    <w:basedOn w:val="DefaultParagraphFont"/>
    <w:uiPriority w:val="99"/>
    <w:semiHidden/>
    <w:unhideWhenUsed/>
    <w:rsid w:val="000E19F5"/>
  </w:style>
  <w:style w:type="character" w:customStyle="1" w:styleId="CitationsChar">
    <w:name w:val="Citations Char"/>
    <w:basedOn w:val="DefaultParagraphFont"/>
    <w:link w:val="Citations"/>
    <w:rsid w:val="00C6379E"/>
    <w:rPr>
      <w:rFonts w:ascii="Garamond" w:hAnsi="Garamond"/>
      <w:sz w:val="24"/>
      <w:szCs w:val="24"/>
    </w:rPr>
  </w:style>
  <w:style w:type="table" w:styleId="TableGrid">
    <w:name w:val="Table Grid"/>
    <w:basedOn w:val="TableNormal"/>
    <w:uiPriority w:val="59"/>
    <w:rsid w:val="0085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Custom%20Office%20Templates\UC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0CE543AA39C45BEE3E321E0815BED" ma:contentTypeVersion="13" ma:contentTypeDescription="Create a new document." ma:contentTypeScope="" ma:versionID="d1a7f19ebbbd453175d1d47feb33ba92">
  <xsd:schema xmlns:xsd="http://www.w3.org/2001/XMLSchema" xmlns:xs="http://www.w3.org/2001/XMLSchema" xmlns:p="http://schemas.microsoft.com/office/2006/metadata/properties" xmlns:ns3="9fa27690-51a5-47c7-bc34-b2f61b6c9455" xmlns:ns4="b9365e07-7f0c-488d-9b23-6a17a840f2cc" targetNamespace="http://schemas.microsoft.com/office/2006/metadata/properties" ma:root="true" ma:fieldsID="4f8eb886bed47512eaa22f521d1c3f46" ns3:_="" ns4:_="">
    <xsd:import namespace="9fa27690-51a5-47c7-bc34-b2f61b6c9455"/>
    <xsd:import namespace="b9365e07-7f0c-488d-9b23-6a17a840f2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27690-51a5-47c7-bc34-b2f61b6c9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65e07-7f0c-488d-9b23-6a17a840f2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D309B-2188-4F17-80A4-942294D7ED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DD43AB-ADEC-47A7-98CF-BA4E8BE17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27690-51a5-47c7-bc34-b2f61b6c9455"/>
    <ds:schemaRef ds:uri="b9365e07-7f0c-488d-9b23-6a17a840f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28E1C-5692-4E12-A0BE-DAC06F1A92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4C5518-FD1D-49A3-BCD0-E99571C0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UCL Report template.dotx</Template>
  <TotalTime>522</TotalTime>
  <Pages>3</Pages>
  <Words>517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Mitchell</dc:creator>
  <cp:keywords/>
  <dc:description/>
  <cp:lastModifiedBy>Mitchell, Andrew</cp:lastModifiedBy>
  <cp:revision>29</cp:revision>
  <dcterms:created xsi:type="dcterms:W3CDTF">2021-05-30T09:03:00Z</dcterms:created>
  <dcterms:modified xsi:type="dcterms:W3CDTF">2021-05-30T19:51:00Z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0x0101000D50CE543AA39C45BEE3E321E0815BED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b99231ba-d5ce-3fd3-a38b-3f3fdbe9627f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17th edition (author-date)</vt:lpwstr>
  </property>
  <property fmtid="{D5CDD505-2E9C-101B-9397-08002B2CF9AE}" pid="9" name="Mendeley Recent Style Id 2_1">
    <vt:lpwstr>http://www.zotero.org/styles/chicago-fullnote-bibliography</vt:lpwstr>
  </property>
  <property fmtid="{D5CDD505-2E9C-101B-9397-08002B2CF9AE}" pid="10" name="Mendeley Recent Style Name 2_1">
    <vt:lpwstr>Chicago Manual of Style 17th edition (full note)</vt:lpwstr>
  </property>
  <property fmtid="{D5CDD505-2E9C-101B-9397-08002B2CF9AE}" pid="11" name="Mendeley Recent Style Id 3_1">
    <vt:lpwstr>http://www.zotero.org/styles/chicago-note-bibliography</vt:lpwstr>
  </property>
  <property fmtid="{D5CDD505-2E9C-101B-9397-08002B2CF9AE}" pid="12" name="Mendeley Recent Style Name 3_1">
    <vt:lpwstr>Chicago Manual of Style 17th edition (note)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Mendeley Citation Style_1">
    <vt:lpwstr>http://www.zotero.org/styles/chicago-author-date</vt:lpwstr>
  </property>
</Properties>
</file>